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C758A" w14:textId="77777777" w:rsidR="009944CF" w:rsidRDefault="009944CF" w:rsidP="001160AD"/>
    <w:p w14:paraId="550C758B" w14:textId="77777777" w:rsidR="009944CF" w:rsidRPr="004874F9" w:rsidRDefault="009944CF" w:rsidP="004874F9">
      <w:pPr>
        <w:pStyle w:val="DocumentTitle"/>
      </w:pPr>
      <w:bookmarkStart w:id="0" w:name="_Toc176425241"/>
      <w:r w:rsidRPr="004874F9">
        <w:t xml:space="preserve">Module </w:t>
      </w:r>
      <w:r w:rsidRPr="006647C3">
        <w:t>4</w:t>
      </w:r>
      <w:r w:rsidRPr="004874F9">
        <w:t>: Troubleshooting Hangs</w:t>
      </w:r>
      <w:bookmarkEnd w:id="0"/>
    </w:p>
    <w:p w14:paraId="550C758C" w14:textId="77777777" w:rsidR="009944CF" w:rsidRDefault="009944CF" w:rsidP="001160AD">
      <w:r>
        <w:rPr>
          <w:noProof/>
          <w:lang w:eastAsia="en-US"/>
        </w:rPr>
        <w:drawing>
          <wp:anchor distT="0" distB="0" distL="114300" distR="114300" simplePos="0" relativeHeight="251681792" behindDoc="1" locked="0" layoutInCell="1" allowOverlap="1" wp14:anchorId="550C7715" wp14:editId="550C7716">
            <wp:simplePos x="0" y="0"/>
            <wp:positionH relativeFrom="column">
              <wp:posOffset>4229100</wp:posOffset>
            </wp:positionH>
            <wp:positionV relativeFrom="paragraph">
              <wp:posOffset>-415290</wp:posOffset>
            </wp:positionV>
            <wp:extent cx="1952625" cy="4572000"/>
            <wp:effectExtent l="19050" t="0" r="9525" b="0"/>
            <wp:wrapNone/>
            <wp:docPr id="11" name="Picture 36"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nt_Splash"/>
                    <pic:cNvPicPr>
                      <a:picLocks noChangeAspect="1" noChangeArrowheads="1"/>
                    </pic:cNvPicPr>
                  </pic:nvPicPr>
                  <pic:blipFill>
                    <a:blip r:embed="rId11"/>
                    <a:srcRect/>
                    <a:stretch>
                      <a:fillRect/>
                    </a:stretch>
                  </pic:blipFill>
                  <pic:spPr bwMode="auto">
                    <a:xfrm>
                      <a:off x="0" y="0"/>
                      <a:ext cx="1952625" cy="45720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82816" behindDoc="0" locked="0" layoutInCell="1" allowOverlap="1" wp14:anchorId="550C7717" wp14:editId="550C7718">
            <wp:simplePos x="0" y="0"/>
            <wp:positionH relativeFrom="column">
              <wp:posOffset>4000500</wp:posOffset>
            </wp:positionH>
            <wp:positionV relativeFrom="paragraph">
              <wp:posOffset>-2358390</wp:posOffset>
            </wp:positionV>
            <wp:extent cx="2152650" cy="447675"/>
            <wp:effectExtent l="19050" t="0" r="0" b="0"/>
            <wp:wrapSquare wrapText="bothSides"/>
            <wp:docPr id="12" name="Picture 37" descr="Logo_Services_blac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Services_black_300"/>
                    <pic:cNvPicPr>
                      <a:picLocks noChangeAspect="1" noChangeArrowheads="1"/>
                    </pic:cNvPicPr>
                  </pic:nvPicPr>
                  <pic:blipFill>
                    <a:blip r:embed="rId12"/>
                    <a:srcRect/>
                    <a:stretch>
                      <a:fillRect/>
                    </a:stretch>
                  </pic:blipFill>
                  <pic:spPr bwMode="auto">
                    <a:xfrm>
                      <a:off x="0" y="0"/>
                      <a:ext cx="2152650" cy="447675"/>
                    </a:xfrm>
                    <a:prstGeom prst="rect">
                      <a:avLst/>
                    </a:prstGeom>
                    <a:noFill/>
                    <a:ln w="9525">
                      <a:noFill/>
                      <a:miter lim="800000"/>
                      <a:headEnd/>
                      <a:tailEnd/>
                    </a:ln>
                  </pic:spPr>
                </pic:pic>
              </a:graphicData>
            </a:graphic>
          </wp:anchor>
        </w:drawing>
      </w:r>
    </w:p>
    <w:p w14:paraId="550C758D" w14:textId="77777777" w:rsidR="009944CF" w:rsidRPr="002F5608" w:rsidRDefault="009944CF" w:rsidP="00E37A25">
      <w:pPr>
        <w:pStyle w:val="Pb"/>
        <w:framePr w:wrap="around"/>
      </w:pPr>
    </w:p>
    <w:p w14:paraId="550C758E" w14:textId="77777777" w:rsidR="009944CF" w:rsidRPr="00072E76" w:rsidRDefault="009944CF" w:rsidP="001160AD">
      <w:pPr>
        <w:pStyle w:val="Legalese"/>
      </w:pPr>
      <w:r w:rsidRPr="00072E76">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These materials are intended for distribution to and use only by Microsoft Premier Customers.  Use or distribution of these materials by any other persons is prohibited without the express written permission of Microsoft Corporation.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50C758F" w14:textId="77777777" w:rsidR="009944CF" w:rsidRPr="00072E76" w:rsidRDefault="009944CF" w:rsidP="001160AD">
      <w:pPr>
        <w:pStyle w:val="Legalese"/>
      </w:pPr>
      <w:r w:rsidRPr="00072E76">
        <w:t xml:space="preserve"> </w:t>
      </w:r>
    </w:p>
    <w:p w14:paraId="550C7590" w14:textId="77777777" w:rsidR="009944CF" w:rsidRPr="00072E76" w:rsidRDefault="009944CF" w:rsidP="001160AD">
      <w:pPr>
        <w:pStyle w:val="Legalese"/>
      </w:pPr>
      <w:r w:rsidRPr="00072E76">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50C7591" w14:textId="77777777" w:rsidR="009944CF" w:rsidRPr="00072E76" w:rsidRDefault="009944CF" w:rsidP="001160AD">
      <w:pPr>
        <w:pStyle w:val="Legalese"/>
      </w:pPr>
      <w:r w:rsidRPr="00072E76">
        <w:t xml:space="preserve"> </w:t>
      </w:r>
    </w:p>
    <w:p w14:paraId="550C7592" w14:textId="7DEAACE0" w:rsidR="009944CF" w:rsidRPr="00072E76" w:rsidRDefault="009944CF" w:rsidP="001160AD">
      <w:pPr>
        <w:pStyle w:val="Legalese"/>
      </w:pPr>
      <w:r w:rsidRPr="00072E76">
        <w:t>©20</w:t>
      </w:r>
      <w:r w:rsidR="002E63D4">
        <w:t>1</w:t>
      </w:r>
      <w:r w:rsidR="00565824">
        <w:t>5</w:t>
      </w:r>
      <w:r w:rsidRPr="00072E76">
        <w:t xml:space="preserve"> Microsoft Corporation. All rights reserved.</w:t>
      </w:r>
    </w:p>
    <w:p w14:paraId="550C7593" w14:textId="77777777" w:rsidR="009944CF" w:rsidRPr="00072E76" w:rsidRDefault="009944CF" w:rsidP="001160AD">
      <w:pPr>
        <w:pStyle w:val="Legalese"/>
      </w:pPr>
      <w:r w:rsidRPr="00072E76">
        <w:t xml:space="preserve"> </w:t>
      </w:r>
    </w:p>
    <w:p w14:paraId="550C7594" w14:textId="77777777" w:rsidR="009944CF" w:rsidRPr="00072E76" w:rsidRDefault="009944CF" w:rsidP="001160AD">
      <w:pPr>
        <w:pStyle w:val="Legalese"/>
      </w:pPr>
      <w:r w:rsidRPr="00072E76">
        <w:t xml:space="preserve">Microsoft, Windows, Windows </w:t>
      </w:r>
      <w:r>
        <w:t>Server</w:t>
      </w:r>
      <w:r w:rsidRPr="00072E76">
        <w:t xml:space="preserve">, </w:t>
      </w:r>
      <w:r>
        <w:t>Visual Studio, and Internet Explorer</w:t>
      </w:r>
      <w:r w:rsidRPr="00072E76">
        <w:t xml:space="preserve"> are either registered trademarks or trademarks of Microsoft Corporation in the United States and/or other countries.</w:t>
      </w:r>
    </w:p>
    <w:p w14:paraId="550C7595" w14:textId="77777777" w:rsidR="009944CF" w:rsidRPr="00072E76" w:rsidRDefault="009944CF" w:rsidP="001160AD">
      <w:pPr>
        <w:pStyle w:val="Legalese"/>
      </w:pPr>
      <w:r w:rsidRPr="00072E76">
        <w:t xml:space="preserve"> </w:t>
      </w:r>
    </w:p>
    <w:p w14:paraId="550C7596" w14:textId="77777777" w:rsidR="009944CF" w:rsidRDefault="009944CF" w:rsidP="001160AD">
      <w:pPr>
        <w:pStyle w:val="Legalese"/>
      </w:pPr>
      <w:r w:rsidRPr="00072E76">
        <w:t>The names of actual companies and products mentioned herein may be the trademarks of their respective owners.</w:t>
      </w:r>
    </w:p>
    <w:p w14:paraId="550C7597" w14:textId="77777777" w:rsidR="009944CF" w:rsidRPr="00072E76" w:rsidRDefault="009944CF" w:rsidP="001160AD">
      <w:pPr>
        <w:pStyle w:val="Legalese"/>
      </w:pPr>
    </w:p>
    <w:p w14:paraId="550C7598" w14:textId="77777777" w:rsidR="009944CF" w:rsidRDefault="009944CF" w:rsidP="001160AD">
      <w:pPr>
        <w:pStyle w:val="Pb"/>
        <w:framePr w:wrap="around"/>
      </w:pPr>
    </w:p>
    <w:p w14:paraId="550C7599" w14:textId="77777777" w:rsidR="009944CF" w:rsidRPr="006647C3" w:rsidRDefault="009944CF" w:rsidP="00B45B7D">
      <w:pPr>
        <w:pStyle w:val="Heading2"/>
      </w:pPr>
      <w:bookmarkStart w:id="1" w:name="_Toc176425242"/>
      <w:r w:rsidRPr="006647C3">
        <w:t xml:space="preserve">Lab 4: </w:t>
      </w:r>
      <w:r w:rsidRPr="004874F9">
        <w:t>Troubleshooting Hangs</w:t>
      </w:r>
      <w:bookmarkEnd w:id="1"/>
    </w:p>
    <w:p w14:paraId="550C759A" w14:textId="77777777" w:rsidR="009944CF" w:rsidRDefault="009944CF" w:rsidP="00E37A25">
      <w:pPr>
        <w:pStyle w:val="Art"/>
      </w:pPr>
    </w:p>
    <w:p w14:paraId="550C759B" w14:textId="77777777" w:rsidR="009944CF" w:rsidRPr="002F5608" w:rsidRDefault="009944CF" w:rsidP="00F30A81">
      <w:pPr>
        <w:pStyle w:val="Heading4"/>
      </w:pPr>
      <w:r w:rsidRPr="002F5608">
        <w:t>Objectives</w:t>
      </w:r>
    </w:p>
    <w:p w14:paraId="550C759C" w14:textId="77777777" w:rsidR="009944CF" w:rsidRPr="004874F9" w:rsidRDefault="009944CF" w:rsidP="004874F9">
      <w:r w:rsidRPr="004874F9">
        <w:t>After completing this lab, you will be able to:</w:t>
      </w:r>
    </w:p>
    <w:p w14:paraId="550C759D" w14:textId="4E2540E5" w:rsidR="009944CF" w:rsidRPr="004874F9" w:rsidRDefault="009944CF" w:rsidP="00601232">
      <w:pPr>
        <w:pStyle w:val="Lb1"/>
      </w:pPr>
      <w:r w:rsidRPr="004874F9">
        <w:t xml:space="preserve">Use </w:t>
      </w:r>
      <w:proofErr w:type="spellStart"/>
      <w:r w:rsidRPr="004874F9">
        <w:t>Perfmon</w:t>
      </w:r>
      <w:proofErr w:type="spellEnd"/>
      <w:r w:rsidRPr="004874F9">
        <w:t xml:space="preserve">, </w:t>
      </w:r>
      <w:proofErr w:type="spellStart"/>
      <w:r w:rsidRPr="004874F9">
        <w:t>WinDbg</w:t>
      </w:r>
      <w:proofErr w:type="spellEnd"/>
      <w:r w:rsidRPr="004874F9">
        <w:t xml:space="preserve">, and SOS to troubleshoot a high </w:t>
      </w:r>
      <w:r>
        <w:t>CPU</w:t>
      </w:r>
      <w:r w:rsidRPr="004874F9">
        <w:t xml:space="preserve"> hang in a managed application.</w:t>
      </w:r>
    </w:p>
    <w:p w14:paraId="550C759E" w14:textId="063778D2" w:rsidR="009944CF" w:rsidRPr="004874F9" w:rsidRDefault="009944CF" w:rsidP="00601232">
      <w:pPr>
        <w:pStyle w:val="Lb1"/>
      </w:pPr>
      <w:r w:rsidRPr="004874F9">
        <w:t xml:space="preserve">Use </w:t>
      </w:r>
      <w:proofErr w:type="spellStart"/>
      <w:r w:rsidRPr="004874F9">
        <w:t>Perfmon</w:t>
      </w:r>
      <w:proofErr w:type="spellEnd"/>
      <w:r w:rsidRPr="004874F9">
        <w:t xml:space="preserve">, </w:t>
      </w:r>
      <w:proofErr w:type="spellStart"/>
      <w:r w:rsidRPr="004874F9">
        <w:t>WinDbg</w:t>
      </w:r>
      <w:proofErr w:type="spellEnd"/>
      <w:r w:rsidRPr="004874F9">
        <w:t xml:space="preserve">, and SOS to troubleshoot a low </w:t>
      </w:r>
      <w:r>
        <w:t>CPU</w:t>
      </w:r>
      <w:r w:rsidRPr="004874F9">
        <w:t xml:space="preserve"> hang in a managed application.</w:t>
      </w:r>
    </w:p>
    <w:p w14:paraId="550C759F" w14:textId="77777777" w:rsidR="009944CF" w:rsidRDefault="009944CF" w:rsidP="004874F9">
      <w:pPr>
        <w:pStyle w:val="Lb1"/>
      </w:pPr>
      <w:r>
        <w:t>U</w:t>
      </w:r>
      <w:r w:rsidRPr="004874F9">
        <w:t>nderstand how to investigate managed synchronization primitives within a debug session.</w:t>
      </w:r>
    </w:p>
    <w:p w14:paraId="6DDC82F9" w14:textId="110A334F" w:rsidR="007049DA" w:rsidRDefault="00990121" w:rsidP="004874F9">
      <w:pPr>
        <w:pStyle w:val="Lb1"/>
      </w:pPr>
      <w:r>
        <w:t xml:space="preserve">Acquire a basic understanding of the </w:t>
      </w:r>
      <w:r w:rsidRPr="00990121">
        <w:t xml:space="preserve">common </w:t>
      </w:r>
      <w:r>
        <w:t>interop challenges that can hang applications</w:t>
      </w:r>
    </w:p>
    <w:p w14:paraId="550C75A0" w14:textId="77777777" w:rsidR="009944CF" w:rsidRPr="004874F9" w:rsidRDefault="009944CF" w:rsidP="00E37A25">
      <w:pPr>
        <w:pStyle w:val="Le"/>
      </w:pPr>
    </w:p>
    <w:p w14:paraId="550C75A1" w14:textId="2EF6FDEB" w:rsidR="009944CF" w:rsidRDefault="009944CF" w:rsidP="004874F9">
      <w:pPr>
        <w:rPr>
          <w:rStyle w:val="Strong"/>
        </w:rPr>
      </w:pPr>
      <w:r w:rsidRPr="004874F9">
        <w:rPr>
          <w:rStyle w:val="Strong"/>
        </w:rPr>
        <w:t xml:space="preserve">Estimated time to complete this lab: </w:t>
      </w:r>
      <w:r w:rsidR="00990121">
        <w:rPr>
          <w:rStyle w:val="Strong"/>
        </w:rPr>
        <w:t>105</w:t>
      </w:r>
      <w:r w:rsidR="00990121" w:rsidRPr="004874F9">
        <w:rPr>
          <w:rStyle w:val="Strong"/>
        </w:rPr>
        <w:t xml:space="preserve"> </w:t>
      </w:r>
      <w:r w:rsidRPr="004874F9">
        <w:rPr>
          <w:rStyle w:val="Strong"/>
        </w:rPr>
        <w:t>minutes</w:t>
      </w:r>
    </w:p>
    <w:p w14:paraId="550C75A2" w14:textId="77777777" w:rsidR="009944CF" w:rsidRDefault="009944CF" w:rsidP="00E37A25">
      <w:pPr>
        <w:pStyle w:val="Le"/>
        <w:rPr>
          <w:rStyle w:val="Strong"/>
        </w:rPr>
      </w:pPr>
    </w:p>
    <w:p w14:paraId="550C75A7" w14:textId="77777777" w:rsidR="009944CF" w:rsidRPr="004874F9" w:rsidRDefault="009944CF" w:rsidP="004874F9">
      <w:pPr>
        <w:pStyle w:val="Le"/>
      </w:pPr>
    </w:p>
    <w:p w14:paraId="550C75A8" w14:textId="77777777" w:rsidR="009944CF" w:rsidRPr="00276821" w:rsidRDefault="009944CF" w:rsidP="00E37A25">
      <w:pPr>
        <w:pStyle w:val="Note"/>
      </w:pPr>
      <w:r w:rsidRPr="00697567">
        <w:rPr>
          <w:rStyle w:val="NotePrefix"/>
        </w:rPr>
        <w:t xml:space="preserve">Note: </w:t>
      </w:r>
      <w:r w:rsidRPr="00276821">
        <w:t xml:space="preserve">This lab focuses on the concepts in this module and as a result </w:t>
      </w:r>
      <w:r>
        <w:t>might</w:t>
      </w:r>
      <w:r w:rsidRPr="00276821">
        <w:t xml:space="preserve"> not comply with Microsoft</w:t>
      </w:r>
      <w:r>
        <w:t>®</w:t>
      </w:r>
      <w:r w:rsidRPr="00276821">
        <w:t xml:space="preserve"> security recommendations.</w:t>
      </w:r>
    </w:p>
    <w:p w14:paraId="550C75A9" w14:textId="77777777" w:rsidR="009944CF" w:rsidRPr="004874F9" w:rsidRDefault="009944CF" w:rsidP="004874F9">
      <w:pPr>
        <w:pStyle w:val="Le"/>
      </w:pPr>
    </w:p>
    <w:p w14:paraId="550C75AA" w14:textId="77777777" w:rsidR="009944CF" w:rsidRDefault="009944CF" w:rsidP="009E0913">
      <w:pPr>
        <w:pStyle w:val="Pb"/>
        <w:framePr w:wrap="around"/>
      </w:pPr>
    </w:p>
    <w:p w14:paraId="550C75AB" w14:textId="77777777" w:rsidR="009944CF" w:rsidRPr="009E0913" w:rsidRDefault="009944CF" w:rsidP="009E0913">
      <w:pPr>
        <w:pStyle w:val="Heading3"/>
      </w:pPr>
      <w:bookmarkStart w:id="2" w:name="_Toc176425243"/>
      <w:r w:rsidRPr="009E0913">
        <w:t>Exercise 1: High CPU hang</w:t>
      </w:r>
      <w:bookmarkEnd w:id="2"/>
    </w:p>
    <w:p w14:paraId="550C75AC" w14:textId="77777777" w:rsidR="009944CF" w:rsidRPr="004874F9" w:rsidRDefault="009944CF" w:rsidP="009E0913">
      <w:pPr>
        <w:pStyle w:val="Art"/>
      </w:pPr>
    </w:p>
    <w:p w14:paraId="550C75AD" w14:textId="0298E4F7" w:rsidR="009944CF" w:rsidRPr="004874F9" w:rsidRDefault="009944CF" w:rsidP="004874F9">
      <w:r w:rsidRPr="004874F9">
        <w:t xml:space="preserve">In this exercise, you will use </w:t>
      </w:r>
      <w:proofErr w:type="spellStart"/>
      <w:r>
        <w:t>Perfmon</w:t>
      </w:r>
      <w:proofErr w:type="spellEnd"/>
      <w:r w:rsidRPr="00A75D72">
        <w:t xml:space="preserve">, </w:t>
      </w:r>
      <w:proofErr w:type="spellStart"/>
      <w:r w:rsidR="00565824">
        <w:t>Procdump</w:t>
      </w:r>
      <w:proofErr w:type="spellEnd"/>
      <w:r w:rsidRPr="00A75D72">
        <w:t xml:space="preserve">, </w:t>
      </w:r>
      <w:proofErr w:type="spellStart"/>
      <w:r w:rsidRPr="00A75D72">
        <w:t>WinDbg</w:t>
      </w:r>
      <w:proofErr w:type="spellEnd"/>
      <w:r w:rsidRPr="00A75D72">
        <w:t xml:space="preserve">, and </w:t>
      </w:r>
      <w:r>
        <w:t xml:space="preserve">the </w:t>
      </w:r>
      <w:r w:rsidRPr="00A75D72">
        <w:t>SOS debugger extension to diagnose and troubleshoot a high CPU hang</w:t>
      </w:r>
      <w:r>
        <w:t>.</w:t>
      </w:r>
      <w:r w:rsidRPr="004874F9">
        <w:t xml:space="preserve"> When you get close to pinpointing the problem, you will </w:t>
      </w:r>
      <w:r w:rsidR="00D84318">
        <w:t>use the source code to identify the problem.</w:t>
      </w:r>
    </w:p>
    <w:p w14:paraId="550C75AE" w14:textId="77777777" w:rsidR="009944CF" w:rsidRPr="004874F9" w:rsidRDefault="009944CF" w:rsidP="004874F9">
      <w:pPr>
        <w:pStyle w:val="Le"/>
      </w:pPr>
    </w:p>
    <w:p w14:paraId="550C75AF" w14:textId="77777777" w:rsidR="009944CF" w:rsidRPr="004874F9" w:rsidRDefault="009944CF" w:rsidP="004874F9">
      <w:pPr>
        <w:pStyle w:val="Procedureheading"/>
      </w:pPr>
      <w:r w:rsidRPr="004874F9">
        <w:t>Task Description</w:t>
      </w:r>
    </w:p>
    <w:p w14:paraId="550C75B0" w14:textId="77777777" w:rsidR="009944CF" w:rsidRPr="00523937" w:rsidRDefault="009944CF" w:rsidP="004874F9">
      <w:pPr>
        <w:pStyle w:val="Ln1"/>
        <w:rPr>
          <w:rStyle w:val="Hidden"/>
        </w:rPr>
      </w:pPr>
      <w:r w:rsidRPr="00523937">
        <w:rPr>
          <w:rStyle w:val="Hidden"/>
        </w:rPr>
        <w:fldChar w:fldCharType="begin"/>
      </w:r>
      <w:r w:rsidRPr="00523937">
        <w:rPr>
          <w:rStyle w:val="Hidden"/>
        </w:rPr>
        <w:instrText xml:space="preserve"> LISTNUM  \l 1 \s 0 </w:instrText>
      </w:r>
      <w:r w:rsidRPr="00523937">
        <w:rPr>
          <w:rStyle w:val="Hidden"/>
        </w:rPr>
        <w:fldChar w:fldCharType="end">
          <w:numberingChange w:id="3" w:author="Wolfgang Kroneder" w:date="2015-02-21T15:33:00Z" w:original="0."/>
        </w:fldChar>
      </w:r>
    </w:p>
    <w:p w14:paraId="550C75B1" w14:textId="3E948E6E" w:rsidR="009944CF" w:rsidRPr="004874F9" w:rsidRDefault="00E559A4" w:rsidP="004874F9">
      <w:pPr>
        <w:pStyle w:val="Ln1"/>
      </w:pPr>
      <w:r>
        <w:t xml:space="preserve">Here are the steps to reproduce the problem and we will repeat the steps a number of times during </w:t>
      </w:r>
      <w:r w:rsidR="00AE4AFB">
        <w:t>throughout the debugging process</w:t>
      </w:r>
      <w:r>
        <w:t xml:space="preserve"> to capture relevant data </w:t>
      </w:r>
      <w:r w:rsidR="00AE4AFB">
        <w:t>that will help us identify the root cause</w:t>
      </w:r>
      <w:r>
        <w:t>.</w:t>
      </w:r>
    </w:p>
    <w:p w14:paraId="550C75B2" w14:textId="761633B9" w:rsidR="009944CF" w:rsidRPr="004874F9" w:rsidRDefault="009944CF">
      <w:pPr>
        <w:pStyle w:val="Ln1"/>
        <w:numPr>
          <w:ilvl w:val="1"/>
          <w:numId w:val="7"/>
        </w:numPr>
      </w:pPr>
      <w:r w:rsidRPr="004874F9">
        <w:t xml:space="preserve">Open </w:t>
      </w:r>
      <w:r w:rsidRPr="00290A92">
        <w:rPr>
          <w:rStyle w:val="Strong"/>
        </w:rPr>
        <w:t>FotoVision.exe</w:t>
      </w:r>
      <w:r w:rsidRPr="002E3A9A">
        <w:t xml:space="preserve"> from the </w:t>
      </w:r>
      <w:r w:rsidR="007B536A" w:rsidRPr="007B536A">
        <w:rPr>
          <w:rStyle w:val="Strong"/>
        </w:rPr>
        <w:t>&lt;</w:t>
      </w:r>
      <w:proofErr w:type="spellStart"/>
      <w:r w:rsidR="007B536A" w:rsidRPr="007B536A">
        <w:rPr>
          <w:rStyle w:val="Strong"/>
        </w:rPr>
        <w:t>FotoVisionDir</w:t>
      </w:r>
      <w:proofErr w:type="spellEnd"/>
      <w:r w:rsidR="00FC6C60">
        <w:rPr>
          <w:rStyle w:val="Strong"/>
        </w:rPr>
        <w:t>&gt;</w:t>
      </w:r>
      <w:r w:rsidR="00FC6C60" w:rsidRPr="007B536A">
        <w:rPr>
          <w:rStyle w:val="Strong"/>
        </w:rPr>
        <w:t xml:space="preserve"> </w:t>
      </w:r>
      <w:r w:rsidR="007B536A" w:rsidRPr="008320C7">
        <w:rPr>
          <w:rStyle w:val="Strong"/>
        </w:rPr>
        <w:t>\</w:t>
      </w:r>
      <w:ins w:id="4" w:author="Wolfgang Kroneder" w:date="2015-02-23T18:17:00Z">
        <w:r w:rsidR="008320C7" w:rsidRPr="008320C7">
          <w:rPr>
            <w:rStyle w:val="Strong"/>
          </w:rPr>
          <w:t>C#</w:t>
        </w:r>
      </w:ins>
      <w:ins w:id="5" w:author="Wolfgang Kroneder" w:date="2015-02-23T18:18:00Z">
        <w:r w:rsidR="008320C7" w:rsidRPr="008320C7">
          <w:rPr>
            <w:rStyle w:val="Strong"/>
          </w:rPr>
          <w:t>\</w:t>
        </w:r>
      </w:ins>
      <w:r w:rsidR="007B536A" w:rsidRPr="007B536A">
        <w:rPr>
          <w:rStyle w:val="Strong"/>
        </w:rPr>
        <w:t xml:space="preserve">Desktop\Bin </w:t>
      </w:r>
      <w:r w:rsidRPr="002E3A9A">
        <w:t>directory</w:t>
      </w:r>
      <w:r>
        <w:t>.</w:t>
      </w:r>
    </w:p>
    <w:p w14:paraId="550C75B3" w14:textId="7DBE3F11" w:rsidR="009944CF" w:rsidRPr="004874F9" w:rsidRDefault="009944CF" w:rsidP="009944CF">
      <w:pPr>
        <w:pStyle w:val="Ln1"/>
        <w:numPr>
          <w:ilvl w:val="1"/>
          <w:numId w:val="7"/>
        </w:numPr>
      </w:pPr>
      <w:r>
        <w:t>In</w:t>
      </w:r>
      <w:r w:rsidRPr="004874F9">
        <w:t xml:space="preserve"> the left-hand pane, </w:t>
      </w:r>
      <w:r>
        <w:t>click</w:t>
      </w:r>
      <w:r w:rsidRPr="004874F9">
        <w:t xml:space="preserve"> the </w:t>
      </w:r>
      <w:r w:rsidRPr="00E5201E">
        <w:rPr>
          <w:rStyle w:val="Strong"/>
        </w:rPr>
        <w:t>Flowers</w:t>
      </w:r>
      <w:r w:rsidRPr="004874F9">
        <w:t xml:space="preserve"> album</w:t>
      </w:r>
      <w:r>
        <w:t>.</w:t>
      </w:r>
    </w:p>
    <w:p w14:paraId="550C75B4" w14:textId="200496A4" w:rsidR="009944CF" w:rsidRPr="004874F9" w:rsidRDefault="009944CF" w:rsidP="009944CF">
      <w:pPr>
        <w:pStyle w:val="Ln1"/>
        <w:numPr>
          <w:ilvl w:val="1"/>
          <w:numId w:val="7"/>
        </w:numPr>
      </w:pPr>
      <w:r>
        <w:t>C</w:t>
      </w:r>
      <w:r w:rsidRPr="004874F9">
        <w:t xml:space="preserve">lick the picture of the </w:t>
      </w:r>
      <w:r w:rsidRPr="00E5201E">
        <w:rPr>
          <w:rStyle w:val="Strong"/>
        </w:rPr>
        <w:t>Wine Cup</w:t>
      </w:r>
      <w:r w:rsidRPr="004874F9">
        <w:t xml:space="preserve"> flower.</w:t>
      </w:r>
    </w:p>
    <w:p w14:paraId="550C75B6" w14:textId="58D93BB9" w:rsidR="009944CF" w:rsidRPr="004874F9" w:rsidRDefault="00EF1C0F">
      <w:pPr>
        <w:pStyle w:val="Ln1"/>
        <w:numPr>
          <w:ilvl w:val="1"/>
          <w:numId w:val="7"/>
        </w:numPr>
      </w:pPr>
      <w:r>
        <w:rPr>
          <w:noProof/>
          <w:lang w:eastAsia="en-US"/>
        </w:rPr>
        <w:drawing>
          <wp:anchor distT="0" distB="0" distL="114300" distR="114300" simplePos="0" relativeHeight="251667456" behindDoc="0" locked="0" layoutInCell="1" allowOverlap="1" wp14:anchorId="3DB30A85" wp14:editId="0061F966">
            <wp:simplePos x="0" y="0"/>
            <wp:positionH relativeFrom="column">
              <wp:posOffset>847725</wp:posOffset>
            </wp:positionH>
            <wp:positionV relativeFrom="paragraph">
              <wp:posOffset>248920</wp:posOffset>
            </wp:positionV>
            <wp:extent cx="504825" cy="466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4825" cy="466725"/>
                    </a:xfrm>
                    <a:prstGeom prst="rect">
                      <a:avLst/>
                    </a:prstGeom>
                  </pic:spPr>
                </pic:pic>
              </a:graphicData>
            </a:graphic>
          </wp:anchor>
        </w:drawing>
      </w:r>
      <w:r w:rsidR="009944CF" w:rsidRPr="004874F9">
        <w:t xml:space="preserve">On the toolbar, click the </w:t>
      </w:r>
      <w:r w:rsidR="009944CF" w:rsidRPr="00E5201E">
        <w:rPr>
          <w:rStyle w:val="Strong"/>
        </w:rPr>
        <w:t>Photo Actions</w:t>
      </w:r>
      <w:r w:rsidR="009944CF" w:rsidRPr="004874F9">
        <w:t xml:space="preserve"> button</w:t>
      </w:r>
      <w:r w:rsidR="009944CF">
        <w:t xml:space="preserve"> located six</w:t>
      </w:r>
      <w:r w:rsidR="009944CF" w:rsidRPr="004874F9">
        <w:t>th from the right.</w:t>
      </w:r>
      <w:r>
        <w:br/>
      </w:r>
      <w:r w:rsidR="009944CF">
        <w:t xml:space="preserve">In the </w:t>
      </w:r>
      <w:r w:rsidR="009944CF">
        <w:rPr>
          <w:rStyle w:val="Strong"/>
        </w:rPr>
        <w:t>Photo Actions</w:t>
      </w:r>
      <w:r w:rsidR="009944CF">
        <w:t xml:space="preserve"> pane that comes up on the </w:t>
      </w:r>
      <w:r w:rsidR="009944CF" w:rsidRPr="0001748B">
        <w:rPr>
          <w:rStyle w:val="Strong"/>
        </w:rPr>
        <w:t>Adjust</w:t>
      </w:r>
      <w:r w:rsidR="009944CF">
        <w:t xml:space="preserve"> tab</w:t>
      </w:r>
      <w:r w:rsidR="009944CF" w:rsidRPr="004874F9">
        <w:t xml:space="preserve"> click the </w:t>
      </w:r>
      <w:r w:rsidR="009944CF" w:rsidRPr="00E5201E">
        <w:rPr>
          <w:rStyle w:val="Strong"/>
        </w:rPr>
        <w:t>Sepia</w:t>
      </w:r>
      <w:r w:rsidR="009944CF" w:rsidRPr="004874F9">
        <w:t xml:space="preserve"> button.</w:t>
      </w:r>
    </w:p>
    <w:p w14:paraId="550C75B7" w14:textId="77777777" w:rsidR="009944CF" w:rsidRPr="004874F9" w:rsidRDefault="009944CF" w:rsidP="009944CF">
      <w:pPr>
        <w:pStyle w:val="Ln1"/>
        <w:numPr>
          <w:ilvl w:val="1"/>
          <w:numId w:val="7"/>
        </w:numPr>
      </w:pPr>
      <w:r w:rsidRPr="004874F9">
        <w:t xml:space="preserve">What you </w:t>
      </w:r>
      <w:r w:rsidRPr="000B1F25">
        <w:rPr>
          <w:b/>
        </w:rPr>
        <w:t>should</w:t>
      </w:r>
      <w:r w:rsidRPr="004874F9">
        <w:t xml:space="preserve"> see is that the picture immediately loses most of its color. If it takes more than one second, there is a problem.</w:t>
      </w:r>
      <w:r>
        <w:br/>
      </w:r>
      <w:r w:rsidRPr="00E5201E">
        <w:rPr>
          <w:rStyle w:val="Emphasis"/>
        </w:rPr>
        <w:t xml:space="preserve">Does </w:t>
      </w:r>
      <w:r>
        <w:rPr>
          <w:rStyle w:val="Emphasis"/>
        </w:rPr>
        <w:t xml:space="preserve">the picture lose its color? </w:t>
      </w:r>
    </w:p>
    <w:p w14:paraId="550C75B8" w14:textId="6EB730B4" w:rsidR="009944CF" w:rsidRPr="002E3A9A" w:rsidRDefault="009944CF" w:rsidP="002E3A9A">
      <w:pPr>
        <w:pStyle w:val="Ln1"/>
      </w:pPr>
      <w:r w:rsidRPr="004874F9" w:rsidDel="00D87183">
        <w:t>Attempt to define the problem</w:t>
      </w:r>
      <w:r w:rsidDel="00D87183">
        <w:t xml:space="preserve"> - </w:t>
      </w:r>
      <w:r w:rsidRPr="004874F9" w:rsidDel="00D87183">
        <w:t xml:space="preserve">While the application is not responding, do some preliminary troubleshooting and data gathering to see if you can get a problem definition. If you can do this, then you will be able to get the right tools configured </w:t>
      </w:r>
      <w:r w:rsidRPr="002E3A9A" w:rsidDel="00D87183">
        <w:t>in the right way to gather better data in preparation for the next time the problem occurs.</w:t>
      </w:r>
    </w:p>
    <w:p w14:paraId="550C75B9" w14:textId="77777777" w:rsidR="009944CF" w:rsidRPr="004874F9" w:rsidRDefault="009944CF" w:rsidP="009944CF">
      <w:pPr>
        <w:pStyle w:val="Ln1"/>
        <w:numPr>
          <w:ilvl w:val="1"/>
          <w:numId w:val="7"/>
        </w:numPr>
      </w:pPr>
      <w:r w:rsidRPr="004874F9">
        <w:t xml:space="preserve">While the application is unresponsive and the picture of the flower still </w:t>
      </w:r>
      <w:r>
        <w:t xml:space="preserve">appears </w:t>
      </w:r>
      <w:r w:rsidRPr="004874F9">
        <w:t>in full color, open Task Manager.</w:t>
      </w:r>
    </w:p>
    <w:p w14:paraId="550C75BA" w14:textId="77777777" w:rsidR="009944CF" w:rsidRPr="004874F9" w:rsidRDefault="009944CF" w:rsidP="009944CF">
      <w:pPr>
        <w:pStyle w:val="Ln1"/>
        <w:numPr>
          <w:ilvl w:val="1"/>
          <w:numId w:val="7"/>
        </w:numPr>
      </w:pPr>
      <w:r>
        <w:t>On</w:t>
      </w:r>
      <w:r w:rsidRPr="004874F9">
        <w:t xml:space="preserve"> the </w:t>
      </w:r>
      <w:r w:rsidRPr="00E5201E">
        <w:rPr>
          <w:rStyle w:val="Strong"/>
        </w:rPr>
        <w:t>Processes</w:t>
      </w:r>
      <w:r w:rsidRPr="004874F9">
        <w:t xml:space="preserve"> tab</w:t>
      </w:r>
      <w:r>
        <w:t>,</w:t>
      </w:r>
      <w:r w:rsidRPr="004874F9">
        <w:t xml:space="preserve"> sort by </w:t>
      </w:r>
      <w:r>
        <w:t xml:space="preserve">the </w:t>
      </w:r>
      <w:r w:rsidRPr="00E5201E">
        <w:rPr>
          <w:rStyle w:val="Strong"/>
        </w:rPr>
        <w:t>Image Name</w:t>
      </w:r>
      <w:r>
        <w:t xml:space="preserve"> column</w:t>
      </w:r>
      <w:r w:rsidRPr="004874F9">
        <w:t xml:space="preserve"> so that you can find </w:t>
      </w:r>
      <w:proofErr w:type="spellStart"/>
      <w:r w:rsidRPr="004874F9">
        <w:t>FotoVision</w:t>
      </w:r>
      <w:proofErr w:type="spellEnd"/>
      <w:r w:rsidRPr="004874F9">
        <w:t xml:space="preserve"> easily. </w:t>
      </w:r>
      <w:r>
        <w:t>In Task Manager, l</w:t>
      </w:r>
      <w:r w:rsidRPr="004874F9">
        <w:t xml:space="preserve">ook at the columns for the </w:t>
      </w:r>
      <w:proofErr w:type="spellStart"/>
      <w:r w:rsidRPr="004874F9">
        <w:t>FotoVision</w:t>
      </w:r>
      <w:proofErr w:type="spellEnd"/>
      <w:r w:rsidRPr="004874F9">
        <w:t xml:space="preserve"> record</w:t>
      </w:r>
      <w:r>
        <w:t>—</w:t>
      </w:r>
      <w:r w:rsidRPr="000B1F25">
        <w:rPr>
          <w:rStyle w:val="Emphasis"/>
        </w:rPr>
        <w:t>which one stands out as signifying a problem?</w:t>
      </w:r>
    </w:p>
    <w:p w14:paraId="550C75BB" w14:textId="5F3339C5" w:rsidR="009944CF" w:rsidRPr="004874F9" w:rsidRDefault="009944CF" w:rsidP="009944CF">
      <w:pPr>
        <w:pStyle w:val="Ln1"/>
        <w:numPr>
          <w:ilvl w:val="1"/>
          <w:numId w:val="7"/>
        </w:numPr>
      </w:pPr>
      <w:r w:rsidRPr="004874F9">
        <w:t xml:space="preserve">Once the Wine Cup picture loses its color, close </w:t>
      </w:r>
      <w:proofErr w:type="spellStart"/>
      <w:r w:rsidRPr="004874F9">
        <w:t>FotoVision</w:t>
      </w:r>
      <w:proofErr w:type="spellEnd"/>
      <w:r w:rsidRPr="004874F9">
        <w:t xml:space="preserve"> (do not save the change you made to the image) and proceed to the next step. The picture should lose its color </w:t>
      </w:r>
      <w:r w:rsidR="00D87183">
        <w:t>eventually</w:t>
      </w:r>
      <w:r w:rsidRPr="004874F9">
        <w:t xml:space="preserve"> after you click the Sepia button. </w:t>
      </w:r>
      <w:r>
        <w:t>The exact t</w:t>
      </w:r>
      <w:r w:rsidRPr="004874F9">
        <w:t xml:space="preserve">ime will vary depending on </w:t>
      </w:r>
      <w:r>
        <w:t xml:space="preserve">the </w:t>
      </w:r>
      <w:r w:rsidRPr="004874F9">
        <w:t>hardware spec</w:t>
      </w:r>
      <w:r>
        <w:t>ification</w:t>
      </w:r>
      <w:r w:rsidRPr="004874F9">
        <w:t>s on the computer you’re using.</w:t>
      </w:r>
    </w:p>
    <w:p w14:paraId="550C75BC" w14:textId="77777777" w:rsidR="009944CF" w:rsidRPr="004874F9" w:rsidRDefault="009944CF" w:rsidP="004874F9">
      <w:pPr>
        <w:pStyle w:val="Le"/>
      </w:pPr>
    </w:p>
    <w:p w14:paraId="79C3BDB7" w14:textId="6DC1B500" w:rsidR="00831048" w:rsidRPr="004874F9" w:rsidRDefault="009944CF" w:rsidP="00831048">
      <w:pPr>
        <w:pStyle w:val="Ln1"/>
      </w:pPr>
      <w:r w:rsidRPr="004874F9">
        <w:lastRenderedPageBreak/>
        <w:t xml:space="preserve">Set up </w:t>
      </w:r>
      <w:proofErr w:type="spellStart"/>
      <w:r w:rsidRPr="004874F9">
        <w:t>Perfmon</w:t>
      </w:r>
      <w:proofErr w:type="spellEnd"/>
      <w:r w:rsidRPr="004874F9">
        <w:t>.</w:t>
      </w:r>
      <w:r>
        <w:t xml:space="preserve"> - </w:t>
      </w:r>
      <w:r w:rsidRPr="004874F9">
        <w:t xml:space="preserve">Now that you have a better definition of the problem (high </w:t>
      </w:r>
      <w:r>
        <w:t>CPU</w:t>
      </w:r>
      <w:r w:rsidRPr="004874F9">
        <w:t xml:space="preserve"> hang), set up </w:t>
      </w:r>
      <w:proofErr w:type="spellStart"/>
      <w:r w:rsidRPr="004874F9">
        <w:t>Perfmon</w:t>
      </w:r>
      <w:proofErr w:type="spellEnd"/>
      <w:r w:rsidRPr="004874F9">
        <w:t xml:space="preserve"> to record current activity</w:t>
      </w:r>
      <w:r>
        <w:t>.</w:t>
      </w:r>
      <w:r w:rsidR="00831048">
        <w:t xml:space="preserve"> </w:t>
      </w:r>
    </w:p>
    <w:p w14:paraId="4B092160" w14:textId="77777777" w:rsidR="00831048" w:rsidRPr="00831048" w:rsidRDefault="00831048" w:rsidP="000B1F25">
      <w:pPr>
        <w:pStyle w:val="Ln1"/>
        <w:numPr>
          <w:ilvl w:val="0"/>
          <w:numId w:val="0"/>
        </w:numPr>
      </w:pPr>
    </w:p>
    <w:p w14:paraId="38523F7C" w14:textId="5521CAB0" w:rsidR="00831048" w:rsidRPr="004874F9" w:rsidRDefault="00831048" w:rsidP="00831048">
      <w:pPr>
        <w:pStyle w:val="Note"/>
      </w:pPr>
      <w:r w:rsidRPr="009E0913">
        <w:rPr>
          <w:rStyle w:val="NotePrefix"/>
        </w:rPr>
        <w:t>Note:</w:t>
      </w:r>
      <w:r>
        <w:t xml:space="preserve"> If you prefer to skip </w:t>
      </w:r>
      <w:r w:rsidR="00A3590A">
        <w:t xml:space="preserve">steps A to F in </w:t>
      </w:r>
      <w:r>
        <w:t xml:space="preserve">the </w:t>
      </w:r>
      <w:r w:rsidR="0098675B">
        <w:t xml:space="preserve">following performance counter collection </w:t>
      </w:r>
      <w:r>
        <w:t xml:space="preserve">steps, use the Data Collector Set template provided in the </w:t>
      </w:r>
      <w:r w:rsidR="008035CF">
        <w:t xml:space="preserve">C:\LabFiles\Lab_Hang\HighCPUHang.xml. Refer to your instructor for further guidance if needed </w:t>
      </w:r>
      <w:r w:rsidR="00E559A4">
        <w:t>on how to</w:t>
      </w:r>
      <w:r w:rsidR="008035CF">
        <w:t xml:space="preserve"> load the template.</w:t>
      </w:r>
    </w:p>
    <w:p w14:paraId="2ECCCDA1" w14:textId="77777777" w:rsidR="00831048" w:rsidRDefault="00831048" w:rsidP="000B1F25">
      <w:pPr>
        <w:pStyle w:val="Ln1"/>
        <w:numPr>
          <w:ilvl w:val="0"/>
          <w:numId w:val="0"/>
        </w:numPr>
      </w:pPr>
    </w:p>
    <w:p w14:paraId="550C75BE" w14:textId="77777777" w:rsidR="009944CF" w:rsidRPr="004874F9" w:rsidRDefault="009944CF" w:rsidP="009944CF">
      <w:pPr>
        <w:pStyle w:val="Ln1"/>
        <w:numPr>
          <w:ilvl w:val="1"/>
          <w:numId w:val="7"/>
        </w:numPr>
      </w:pPr>
      <w:r>
        <w:t>On the</w:t>
      </w:r>
      <w:r w:rsidRPr="004874F9">
        <w:t xml:space="preserve"> Start, </w:t>
      </w:r>
      <w:r>
        <w:t xml:space="preserve">click </w:t>
      </w:r>
      <w:r w:rsidRPr="00E5201E">
        <w:rPr>
          <w:rStyle w:val="Strong"/>
        </w:rPr>
        <w:t>Run</w:t>
      </w:r>
      <w:r w:rsidRPr="004874F9">
        <w:t xml:space="preserve">, </w:t>
      </w:r>
      <w:r>
        <w:t xml:space="preserve">and then type </w:t>
      </w:r>
      <w:proofErr w:type="spellStart"/>
      <w:r w:rsidRPr="00E5201E">
        <w:rPr>
          <w:rStyle w:val="Strong"/>
        </w:rPr>
        <w:t>Perfmon</w:t>
      </w:r>
      <w:proofErr w:type="spellEnd"/>
    </w:p>
    <w:p w14:paraId="550C75BF" w14:textId="12A81854" w:rsidR="009944CF" w:rsidRDefault="009944CF" w:rsidP="009944CF">
      <w:pPr>
        <w:pStyle w:val="Ln1"/>
        <w:numPr>
          <w:ilvl w:val="1"/>
          <w:numId w:val="7"/>
        </w:numPr>
      </w:pPr>
      <w:r>
        <w:t xml:space="preserve">In </w:t>
      </w:r>
      <w:proofErr w:type="spellStart"/>
      <w:r>
        <w:t>Perfmon</w:t>
      </w:r>
      <w:proofErr w:type="spellEnd"/>
      <w:r w:rsidR="00644027">
        <w:t xml:space="preserve">, </w:t>
      </w:r>
      <w:r w:rsidR="0098675B">
        <w:t xml:space="preserve">expand </w:t>
      </w:r>
      <w:r w:rsidR="0098675B" w:rsidRPr="000B1F25">
        <w:rPr>
          <w:rStyle w:val="Strong"/>
        </w:rPr>
        <w:t>Data Collector Sets</w:t>
      </w:r>
      <w:r w:rsidR="0098675B">
        <w:t xml:space="preserve"> and </w:t>
      </w:r>
      <w:r w:rsidR="00644027">
        <w:t>r</w:t>
      </w:r>
      <w:r w:rsidR="001E46D2">
        <w:t>ight-</w:t>
      </w:r>
      <w:r>
        <w:t>click</w:t>
      </w:r>
      <w:r w:rsidRPr="004874F9">
        <w:t xml:space="preserve"> </w:t>
      </w:r>
      <w:r w:rsidR="0098675B">
        <w:rPr>
          <w:rStyle w:val="Strong"/>
        </w:rPr>
        <w:t>User Defined</w:t>
      </w:r>
      <w:r w:rsidR="001E46D2">
        <w:rPr>
          <w:rStyle w:val="Strong"/>
        </w:rPr>
        <w:t xml:space="preserve"> </w:t>
      </w:r>
      <w:r w:rsidR="001E46D2">
        <w:rPr>
          <w:rStyle w:val="Strong"/>
          <w:b w:val="0"/>
        </w:rPr>
        <w:t>and click on New &gt; Data Collector Set</w:t>
      </w:r>
      <w:r>
        <w:t>.</w:t>
      </w:r>
      <w:r w:rsidR="00C41964">
        <w:t xml:space="preserve"> </w:t>
      </w:r>
    </w:p>
    <w:p w14:paraId="550C75C0" w14:textId="2BED3272" w:rsidR="001E46D2" w:rsidRDefault="001E46D2" w:rsidP="009944CF">
      <w:pPr>
        <w:pStyle w:val="Ln1"/>
        <w:numPr>
          <w:ilvl w:val="1"/>
          <w:numId w:val="7"/>
        </w:numPr>
      </w:pPr>
      <w:r>
        <w:t>Name it “</w:t>
      </w:r>
      <w:proofErr w:type="spellStart"/>
      <w:r w:rsidRPr="001E46D2">
        <w:rPr>
          <w:b/>
        </w:rPr>
        <w:t>HighCPUHang</w:t>
      </w:r>
      <w:proofErr w:type="spellEnd"/>
      <w:r>
        <w:t xml:space="preserve">” and </w:t>
      </w:r>
      <w:r w:rsidR="0098675B">
        <w:t>select the radio button "Create manually (Advanced) option. C</w:t>
      </w:r>
      <w:r>
        <w:t>lick Next</w:t>
      </w:r>
      <w:r w:rsidR="0098675B">
        <w:t xml:space="preserve"> to continue</w:t>
      </w:r>
      <w:r>
        <w:t>.</w:t>
      </w:r>
    </w:p>
    <w:p w14:paraId="33948A63" w14:textId="47FCCC37" w:rsidR="00FA45CE" w:rsidRDefault="00FA45CE" w:rsidP="009944CF">
      <w:pPr>
        <w:pStyle w:val="Ln1"/>
        <w:numPr>
          <w:ilvl w:val="1"/>
          <w:numId w:val="7"/>
        </w:numPr>
      </w:pPr>
      <w:r>
        <w:t>Select the checkbox "Performance counter" under the Create data logs radio button. Click Next to continue.</w:t>
      </w:r>
    </w:p>
    <w:p w14:paraId="6E84AEFB" w14:textId="56C96F25" w:rsidR="00FA45CE" w:rsidRPr="00FA45CE" w:rsidRDefault="00FA45CE" w:rsidP="000B1F25">
      <w:pPr>
        <w:pStyle w:val="Ln1"/>
        <w:numPr>
          <w:ilvl w:val="1"/>
          <w:numId w:val="7"/>
        </w:numPr>
      </w:pPr>
      <w:r>
        <w:t xml:space="preserve">Click </w:t>
      </w:r>
      <w:r w:rsidRPr="00FA45CE">
        <w:t xml:space="preserve">Add… </w:t>
      </w:r>
      <w:r>
        <w:t>and add the following objects</w:t>
      </w:r>
    </w:p>
    <w:p w14:paraId="1F05A6AA" w14:textId="13555AEC" w:rsidR="00FA45CE" w:rsidRDefault="00FA45CE" w:rsidP="000B1F25">
      <w:pPr>
        <w:pStyle w:val="Ln3"/>
      </w:pPr>
      <w:r>
        <w:t xml:space="preserve">Select </w:t>
      </w:r>
      <w:r w:rsidRPr="004874F9">
        <w:t xml:space="preserve">the </w:t>
      </w:r>
      <w:r w:rsidRPr="00E5201E">
        <w:rPr>
          <w:rStyle w:val="Strong"/>
        </w:rPr>
        <w:t>Process</w:t>
      </w:r>
      <w:r w:rsidRPr="004874F9">
        <w:t xml:space="preserve"> object</w:t>
      </w:r>
      <w:r>
        <w:t xml:space="preserve"> and then </w:t>
      </w:r>
      <w:r w:rsidRPr="000B1F25">
        <w:rPr>
          <w:rStyle w:val="Strong"/>
        </w:rPr>
        <w:t>&lt;All Instances&gt;</w:t>
      </w:r>
      <w:r w:rsidR="006A7554">
        <w:t>. C</w:t>
      </w:r>
      <w:r>
        <w:t xml:space="preserve">lick </w:t>
      </w:r>
      <w:r w:rsidRPr="000B1F25">
        <w:rPr>
          <w:rStyle w:val="Strong"/>
        </w:rPr>
        <w:t>Add &gt;&gt;</w:t>
      </w:r>
      <w:r>
        <w:t xml:space="preserve"> </w:t>
      </w:r>
      <w:r w:rsidR="006A7554">
        <w:t>so that the counter gets added in the Added counters list</w:t>
      </w:r>
      <w:r w:rsidRPr="004874F9">
        <w:t>.</w:t>
      </w:r>
    </w:p>
    <w:p w14:paraId="2C62B61E" w14:textId="243235A4" w:rsidR="00FA45CE" w:rsidRDefault="006A7554" w:rsidP="000B1F25">
      <w:pPr>
        <w:pStyle w:val="Ln3"/>
      </w:pPr>
      <w:r>
        <w:t>Repeat</w:t>
      </w:r>
      <w:r w:rsidR="00FA45CE">
        <w:t xml:space="preserve"> the</w:t>
      </w:r>
      <w:r>
        <w:t xml:space="preserve"> previous steps for </w:t>
      </w:r>
      <w:r w:rsidR="00FA45CE" w:rsidRPr="00FA45CE">
        <w:rPr>
          <w:rStyle w:val="Strong"/>
        </w:rPr>
        <w:t>.NET CLR Memory</w:t>
      </w:r>
      <w:r w:rsidR="00FA45CE" w:rsidRPr="00FA45CE">
        <w:t xml:space="preserve"> object.</w:t>
      </w:r>
    </w:p>
    <w:p w14:paraId="7D730AA4" w14:textId="62CECF0B" w:rsidR="00FA45CE" w:rsidRDefault="00FA45CE" w:rsidP="000B1F25">
      <w:pPr>
        <w:pStyle w:val="Ln3"/>
      </w:pPr>
      <w:r>
        <w:t xml:space="preserve">Click </w:t>
      </w:r>
      <w:r w:rsidR="006A7554">
        <w:t>OK close the dialog.</w:t>
      </w:r>
    </w:p>
    <w:p w14:paraId="6BAA4056" w14:textId="24CC51F6" w:rsidR="00FA45CE" w:rsidRDefault="006A7554" w:rsidP="009944CF">
      <w:pPr>
        <w:pStyle w:val="Ln1"/>
        <w:numPr>
          <w:ilvl w:val="1"/>
          <w:numId w:val="7"/>
        </w:numPr>
      </w:pPr>
      <w:r>
        <w:t>Change the Sample interval to 1 second and then click Next to continue.</w:t>
      </w:r>
    </w:p>
    <w:p w14:paraId="550C75C1" w14:textId="2DEEF9DB" w:rsidR="001E46D2" w:rsidRDefault="00A3590A" w:rsidP="00A3590A">
      <w:pPr>
        <w:pStyle w:val="Ln1"/>
        <w:numPr>
          <w:ilvl w:val="1"/>
          <w:numId w:val="7"/>
        </w:numPr>
      </w:pPr>
      <w:proofErr w:type="gramStart"/>
      <w:r>
        <w:t xml:space="preserve">Specify </w:t>
      </w:r>
      <w:r w:rsidR="00831048">
        <w:t xml:space="preserve"> the</w:t>
      </w:r>
      <w:proofErr w:type="gramEnd"/>
      <w:r>
        <w:t xml:space="preserve"> directory </w:t>
      </w:r>
      <w:r w:rsidRPr="00A3590A">
        <w:t>%</w:t>
      </w:r>
      <w:proofErr w:type="spellStart"/>
      <w:r w:rsidRPr="00A3590A">
        <w:t>systemdrive</w:t>
      </w:r>
      <w:proofErr w:type="spellEnd"/>
      <w:r w:rsidRPr="00A3590A">
        <w:t>%\</w:t>
      </w:r>
      <w:proofErr w:type="spellStart"/>
      <w:r w:rsidRPr="00A3590A">
        <w:t>PerfLogs</w:t>
      </w:r>
      <w:proofErr w:type="spellEnd"/>
      <w:r w:rsidRPr="00A3590A">
        <w:t>\Admin\</w:t>
      </w:r>
      <w:proofErr w:type="spellStart"/>
      <w:r>
        <w:t>HighCPUHang</w:t>
      </w:r>
      <w:proofErr w:type="spellEnd"/>
      <w:r w:rsidRPr="00A3590A">
        <w:t xml:space="preserve"> </w:t>
      </w:r>
      <w:r>
        <w:t>if it is not already done so as default</w:t>
      </w:r>
      <w:r w:rsidR="001E46D2">
        <w:t xml:space="preserve">. </w:t>
      </w:r>
    </w:p>
    <w:p w14:paraId="550C75C2" w14:textId="082F935C" w:rsidR="001E46D2" w:rsidRDefault="001E46D2" w:rsidP="009944CF">
      <w:pPr>
        <w:pStyle w:val="Ln1"/>
        <w:numPr>
          <w:ilvl w:val="1"/>
          <w:numId w:val="7"/>
        </w:numPr>
      </w:pPr>
      <w:r>
        <w:t xml:space="preserve">Leave the </w:t>
      </w:r>
      <w:r w:rsidRPr="001E46D2">
        <w:rPr>
          <w:b/>
        </w:rPr>
        <w:t>Run as</w:t>
      </w:r>
      <w:r>
        <w:rPr>
          <w:b/>
        </w:rPr>
        <w:t xml:space="preserve"> </w:t>
      </w:r>
      <w:r>
        <w:t xml:space="preserve">setting on </w:t>
      </w:r>
      <w:r w:rsidRPr="001E46D2">
        <w:rPr>
          <w:b/>
        </w:rPr>
        <w:t>&lt;Default&gt;</w:t>
      </w:r>
      <w:r>
        <w:rPr>
          <w:b/>
        </w:rPr>
        <w:t xml:space="preserve"> </w:t>
      </w:r>
      <w:r>
        <w:t xml:space="preserve">and click Finish. </w:t>
      </w:r>
    </w:p>
    <w:p w14:paraId="550C75CA" w14:textId="045B3766" w:rsidR="009944CF" w:rsidRPr="004874F9" w:rsidRDefault="009944CF" w:rsidP="000B1F25">
      <w:pPr>
        <w:pStyle w:val="Ln3"/>
        <w:numPr>
          <w:ilvl w:val="0"/>
          <w:numId w:val="0"/>
        </w:numPr>
        <w:ind w:left="1800"/>
      </w:pPr>
    </w:p>
    <w:p w14:paraId="550C75CD" w14:textId="77777777" w:rsidR="009944CF" w:rsidRPr="004874F9" w:rsidRDefault="009944CF" w:rsidP="004874F9">
      <w:pPr>
        <w:pStyle w:val="Le"/>
      </w:pPr>
    </w:p>
    <w:p w14:paraId="550C75CF" w14:textId="32CFEDC5" w:rsidR="009944CF" w:rsidRPr="004874F9" w:rsidRDefault="00757B6E" w:rsidP="009944CF">
      <w:pPr>
        <w:pStyle w:val="Ln1"/>
        <w:numPr>
          <w:ilvl w:val="1"/>
          <w:numId w:val="7"/>
        </w:numPr>
      </w:pPr>
      <w:r>
        <w:t xml:space="preserve">Click on the </w:t>
      </w:r>
      <w:proofErr w:type="spellStart"/>
      <w:r w:rsidRPr="00757B6E">
        <w:rPr>
          <w:b/>
        </w:rPr>
        <w:t>HighCPUHang</w:t>
      </w:r>
      <w:proofErr w:type="spellEnd"/>
      <w:r>
        <w:t xml:space="preserve"> collector set on the left pane that you have just defined. </w:t>
      </w:r>
      <w:r w:rsidR="00915E5B">
        <w:t>Up o</w:t>
      </w:r>
      <w:r>
        <w:t xml:space="preserve">n the Toolbar you will see a Play button. Start logging by clicking this button. </w:t>
      </w:r>
      <w:r w:rsidR="009944CF" w:rsidRPr="004874F9">
        <w:t>Wait for the log to start before continuing to the next step</w:t>
      </w:r>
      <w:r w:rsidR="009944CF">
        <w:t xml:space="preserve"> (</w:t>
      </w:r>
      <w:r w:rsidR="00644027">
        <w:t>make su</w:t>
      </w:r>
      <w:r w:rsidR="00915E5B">
        <w:t>r</w:t>
      </w:r>
      <w:r w:rsidR="00644027">
        <w:t>e</w:t>
      </w:r>
      <w:r w:rsidR="00915E5B">
        <w:t xml:space="preserve"> the icon next to the collector set shows a small play button</w:t>
      </w:r>
      <w:r w:rsidR="009944CF">
        <w:t>)</w:t>
      </w:r>
      <w:r w:rsidR="009944CF" w:rsidRPr="004874F9">
        <w:t>.</w:t>
      </w:r>
    </w:p>
    <w:p w14:paraId="550C75D0" w14:textId="7A2629DE" w:rsidR="009944CF" w:rsidRPr="004874F9" w:rsidRDefault="002415BC" w:rsidP="00523937">
      <w:pPr>
        <w:pStyle w:val="Ln1"/>
      </w:pPr>
      <w:r>
        <w:t>Now</w:t>
      </w:r>
      <w:r w:rsidR="00792B2D">
        <w:t xml:space="preserve"> we will </w:t>
      </w:r>
      <w:r>
        <w:t xml:space="preserve">again </w:t>
      </w:r>
      <w:r w:rsidR="00792B2D">
        <w:t>r</w:t>
      </w:r>
      <w:r w:rsidR="009944CF" w:rsidRPr="004874F9">
        <w:t xml:space="preserve">eproduce the problem </w:t>
      </w:r>
      <w:proofErr w:type="gramStart"/>
      <w:r w:rsidR="00792B2D">
        <w:t>but  this</w:t>
      </w:r>
      <w:proofErr w:type="gramEnd"/>
      <w:r w:rsidR="004E2316">
        <w:t xml:space="preserve"> </w:t>
      </w:r>
      <w:r>
        <w:t xml:space="preserve">time </w:t>
      </w:r>
      <w:r w:rsidR="004E2316">
        <w:t>we will also</w:t>
      </w:r>
      <w:r w:rsidR="00792B2D">
        <w:t xml:space="preserve"> </w:t>
      </w:r>
      <w:r w:rsidR="004E2316">
        <w:t xml:space="preserve">collect </w:t>
      </w:r>
      <w:r w:rsidR="00792B2D">
        <w:t xml:space="preserve">additional memory </w:t>
      </w:r>
      <w:r w:rsidR="009944CF" w:rsidRPr="004874F9">
        <w:t>dump</w:t>
      </w:r>
      <w:r w:rsidR="00792B2D">
        <w:t>s</w:t>
      </w:r>
      <w:r w:rsidR="009944CF" w:rsidRPr="004874F9">
        <w:t xml:space="preserve"> </w:t>
      </w:r>
      <w:r w:rsidR="002D6BFB">
        <w:t xml:space="preserve">of </w:t>
      </w:r>
      <w:r w:rsidR="009944CF" w:rsidRPr="004874F9">
        <w:t xml:space="preserve">the </w:t>
      </w:r>
      <w:proofErr w:type="spellStart"/>
      <w:r w:rsidR="002D6BFB">
        <w:t>FotoVision</w:t>
      </w:r>
      <w:proofErr w:type="spellEnd"/>
      <w:r w:rsidR="002D6BFB">
        <w:t xml:space="preserve"> </w:t>
      </w:r>
      <w:r w:rsidR="009944CF" w:rsidRPr="004874F9">
        <w:t>process.</w:t>
      </w:r>
    </w:p>
    <w:p w14:paraId="550C75D1" w14:textId="365767A0" w:rsidR="009944CF" w:rsidRDefault="009944CF" w:rsidP="009944CF">
      <w:pPr>
        <w:pStyle w:val="Ln1"/>
        <w:numPr>
          <w:ilvl w:val="1"/>
          <w:numId w:val="7"/>
        </w:numPr>
      </w:pPr>
      <w:r w:rsidRPr="004874F9">
        <w:t xml:space="preserve">Start </w:t>
      </w:r>
      <w:r w:rsidRPr="00290A92">
        <w:rPr>
          <w:rStyle w:val="Strong"/>
        </w:rPr>
        <w:t>FotoVision.exe</w:t>
      </w:r>
      <w:r w:rsidRPr="00FF7ADE">
        <w:t xml:space="preserve"> from the &lt;</w:t>
      </w:r>
      <w:proofErr w:type="spellStart"/>
      <w:r w:rsidRPr="00FF7ADE">
        <w:t>FotoVisionDir</w:t>
      </w:r>
      <w:proofErr w:type="spellEnd"/>
      <w:r w:rsidRPr="00FF7ADE">
        <w:t>&gt;\</w:t>
      </w:r>
      <w:ins w:id="6" w:author="Wolfgang Kroneder" w:date="2015-02-23T18:18:00Z">
        <w:r w:rsidR="008320C7">
          <w:t>C#\</w:t>
        </w:r>
      </w:ins>
      <w:r w:rsidRPr="00FF7ADE">
        <w:t>Desktop\Bin directory.</w:t>
      </w:r>
    </w:p>
    <w:p w14:paraId="550C75D2" w14:textId="77777777" w:rsidR="009944CF" w:rsidRDefault="009944CF" w:rsidP="009944CF">
      <w:pPr>
        <w:pStyle w:val="Ln1"/>
        <w:numPr>
          <w:ilvl w:val="1"/>
          <w:numId w:val="7"/>
        </w:numPr>
      </w:pPr>
      <w:r>
        <w:t>In</w:t>
      </w:r>
      <w:r w:rsidRPr="00FF7ADE">
        <w:t xml:space="preserve"> the left-hand pane, click the </w:t>
      </w:r>
      <w:r w:rsidRPr="00FF7ADE">
        <w:rPr>
          <w:rStyle w:val="Strong"/>
        </w:rPr>
        <w:t>Flowers</w:t>
      </w:r>
      <w:r w:rsidRPr="00FF7ADE">
        <w:t xml:space="preserve"> album.</w:t>
      </w:r>
    </w:p>
    <w:p w14:paraId="550C75D3" w14:textId="77777777" w:rsidR="009944CF" w:rsidRDefault="009944CF" w:rsidP="009944CF">
      <w:pPr>
        <w:pStyle w:val="Ln1"/>
        <w:numPr>
          <w:ilvl w:val="1"/>
          <w:numId w:val="7"/>
        </w:numPr>
      </w:pPr>
      <w:r>
        <w:t>C</w:t>
      </w:r>
      <w:r w:rsidRPr="00FF7ADE">
        <w:t xml:space="preserve">lick the picture of the </w:t>
      </w:r>
      <w:r w:rsidRPr="00FF7ADE">
        <w:rPr>
          <w:rStyle w:val="Strong"/>
        </w:rPr>
        <w:t>Wine Cup</w:t>
      </w:r>
      <w:r w:rsidRPr="00FF7ADE">
        <w:t xml:space="preserve"> flower.</w:t>
      </w:r>
    </w:p>
    <w:p w14:paraId="550C75D4" w14:textId="77777777" w:rsidR="009944CF" w:rsidRDefault="009944CF" w:rsidP="009944CF">
      <w:pPr>
        <w:pStyle w:val="Ln1"/>
        <w:numPr>
          <w:ilvl w:val="1"/>
          <w:numId w:val="7"/>
        </w:numPr>
      </w:pPr>
      <w:r w:rsidRPr="004874F9">
        <w:lastRenderedPageBreak/>
        <w:t xml:space="preserve">On the toolbar, click the </w:t>
      </w:r>
      <w:r w:rsidRPr="00FF7ADE">
        <w:rPr>
          <w:rStyle w:val="Strong"/>
        </w:rPr>
        <w:t>Photo Actions</w:t>
      </w:r>
      <w:r w:rsidRPr="00FF7ADE">
        <w:t xml:space="preserve"> button located sixth from the right.</w:t>
      </w:r>
    </w:p>
    <w:p w14:paraId="54BFB1B2" w14:textId="14295097" w:rsidR="00686F34" w:rsidRDefault="00686F34" w:rsidP="00686F34">
      <w:pPr>
        <w:pStyle w:val="Ln1"/>
        <w:numPr>
          <w:ilvl w:val="1"/>
          <w:numId w:val="7"/>
        </w:numPr>
      </w:pPr>
      <w:r>
        <w:t>In order to get a dump w</w:t>
      </w:r>
      <w:r w:rsidRPr="009E0913">
        <w:t xml:space="preserve">hile </w:t>
      </w:r>
      <w:proofErr w:type="spellStart"/>
      <w:r w:rsidRPr="009E0913">
        <w:t>FotoVision</w:t>
      </w:r>
      <w:proofErr w:type="spellEnd"/>
      <w:r w:rsidRPr="009E0913">
        <w:t xml:space="preserve"> is hanging</w:t>
      </w:r>
      <w:r>
        <w:t>,</w:t>
      </w:r>
      <w:r w:rsidRPr="009E0913">
        <w:t xml:space="preserve"> </w:t>
      </w:r>
      <w:r>
        <w:t xml:space="preserve">launch an administrator command prompt and type </w:t>
      </w:r>
      <w:r>
        <w:br/>
      </w:r>
      <w:r>
        <w:br/>
      </w:r>
      <w:r w:rsidRPr="003A30AB">
        <w:t xml:space="preserve"> </w:t>
      </w:r>
      <w:proofErr w:type="spellStart"/>
      <w:r w:rsidRPr="003A30AB">
        <w:rPr>
          <w:b/>
          <w:bCs/>
        </w:rPr>
        <w:t>procdump</w:t>
      </w:r>
      <w:proofErr w:type="spellEnd"/>
      <w:r w:rsidRPr="003A30AB">
        <w:rPr>
          <w:b/>
          <w:bCs/>
        </w:rPr>
        <w:t xml:space="preserve"> -c 90 -u -ma FotoVision.exe c:\temp</w:t>
      </w:r>
      <w:r>
        <w:rPr>
          <w:b/>
        </w:rPr>
        <w:br/>
      </w:r>
      <w:r>
        <w:br/>
        <w:t xml:space="preserve">This will create a mini dump with heap </w:t>
      </w:r>
      <w:r w:rsidRPr="000B1F25">
        <w:rPr>
          <w:b/>
        </w:rPr>
        <w:t>(-ma)</w:t>
      </w:r>
      <w:r>
        <w:t xml:space="preserve"> of the target process if the CPU of one Core is above 90% </w:t>
      </w:r>
      <w:r w:rsidRPr="004D4ECA">
        <w:rPr>
          <w:b/>
        </w:rPr>
        <w:t>(-c 90 –u)</w:t>
      </w:r>
      <w:r>
        <w:t xml:space="preserve"> for more than 10 seconds (default) and store it in c:\temp. </w:t>
      </w:r>
      <w:r>
        <w:br/>
      </w:r>
      <w:proofErr w:type="spellStart"/>
      <w:r>
        <w:t>procdump</w:t>
      </w:r>
      <w:proofErr w:type="spellEnd"/>
      <w:r>
        <w:t xml:space="preserve"> can be found within </w:t>
      </w:r>
      <w:r w:rsidRPr="000B1F25">
        <w:rPr>
          <w:b/>
        </w:rPr>
        <w:t>c:\labfiles\tools\sysinternals\suite</w:t>
      </w:r>
      <w:r>
        <w:t xml:space="preserve"> and is part of the Microsoft </w:t>
      </w:r>
      <w:proofErr w:type="spellStart"/>
      <w:r>
        <w:t>Sysinternals</w:t>
      </w:r>
      <w:proofErr w:type="spellEnd"/>
      <w:r>
        <w:t xml:space="preserve"> Suite.</w:t>
      </w:r>
      <w:r>
        <w:br/>
        <w:t>Make sure that the target directory c:\temp exist.</w:t>
      </w:r>
    </w:p>
    <w:p w14:paraId="0865D5DA" w14:textId="77777777" w:rsidR="00686F34" w:rsidRDefault="00686F34" w:rsidP="000B1F25">
      <w:pPr>
        <w:pStyle w:val="Ln1"/>
        <w:numPr>
          <w:ilvl w:val="0"/>
          <w:numId w:val="0"/>
        </w:numPr>
        <w:ind w:left="1080" w:hanging="360"/>
      </w:pPr>
    </w:p>
    <w:p w14:paraId="550C75D5" w14:textId="2FE56569" w:rsidR="009944CF" w:rsidRDefault="009944CF" w:rsidP="009944CF">
      <w:pPr>
        <w:pStyle w:val="Ln1"/>
        <w:numPr>
          <w:ilvl w:val="1"/>
          <w:numId w:val="7"/>
        </w:numPr>
      </w:pPr>
      <w:r>
        <w:t xml:space="preserve">In the </w:t>
      </w:r>
      <w:r w:rsidRPr="00FF7ADE">
        <w:rPr>
          <w:rStyle w:val="Strong"/>
        </w:rPr>
        <w:t>Photo Actions</w:t>
      </w:r>
      <w:r w:rsidRPr="00FF7ADE">
        <w:t xml:space="preserve"> pane that comes up on the </w:t>
      </w:r>
      <w:r w:rsidRPr="00FF7ADE">
        <w:rPr>
          <w:rStyle w:val="Strong"/>
        </w:rPr>
        <w:t>Adjust</w:t>
      </w:r>
      <w:r w:rsidRPr="00FF7ADE">
        <w:t xml:space="preserve"> tab</w:t>
      </w:r>
      <w:r w:rsidR="007455B2">
        <w:t xml:space="preserve"> </w:t>
      </w:r>
      <w:r w:rsidRPr="00FF7ADE">
        <w:t xml:space="preserve">click the </w:t>
      </w:r>
      <w:r w:rsidRPr="00FF7ADE">
        <w:rPr>
          <w:rStyle w:val="Strong"/>
        </w:rPr>
        <w:t>Sepia</w:t>
      </w:r>
      <w:r w:rsidRPr="00FF7ADE">
        <w:t xml:space="preserve"> button.</w:t>
      </w:r>
      <w:r w:rsidR="00686F34">
        <w:t xml:space="preserve"> You should an output like below:</w:t>
      </w:r>
    </w:p>
    <w:p w14:paraId="72083A1B" w14:textId="77777777" w:rsidR="00686F34" w:rsidRPr="000B1F25" w:rsidRDefault="00686F34" w:rsidP="00686F34">
      <w:pPr>
        <w:pStyle w:val="Code"/>
        <w:rPr>
          <w:b/>
          <w:lang w:val="de-DE"/>
        </w:rPr>
      </w:pPr>
      <w:proofErr w:type="spellStart"/>
      <w:r w:rsidRPr="000B1F25">
        <w:rPr>
          <w:b/>
          <w:lang w:val="de-DE"/>
        </w:rPr>
        <w:t>procdump</w:t>
      </w:r>
      <w:proofErr w:type="spellEnd"/>
      <w:r w:rsidRPr="000B1F25">
        <w:rPr>
          <w:b/>
          <w:lang w:val="de-DE"/>
        </w:rPr>
        <w:t xml:space="preserve"> -c 90 -u -</w:t>
      </w:r>
      <w:proofErr w:type="spellStart"/>
      <w:r w:rsidRPr="000B1F25">
        <w:rPr>
          <w:b/>
          <w:lang w:val="de-DE"/>
        </w:rPr>
        <w:t>ma</w:t>
      </w:r>
      <w:proofErr w:type="spellEnd"/>
      <w:r w:rsidRPr="000B1F25">
        <w:rPr>
          <w:b/>
          <w:lang w:val="de-DE"/>
        </w:rPr>
        <w:t xml:space="preserve"> FotoVision.exe c:\temp</w:t>
      </w:r>
    </w:p>
    <w:p w14:paraId="40AA1D43" w14:textId="77777777" w:rsidR="00686F34" w:rsidRPr="00662064" w:rsidRDefault="00686F34" w:rsidP="00686F34">
      <w:pPr>
        <w:pStyle w:val="Code"/>
        <w:rPr>
          <w:lang w:val="de-DE"/>
        </w:rPr>
      </w:pPr>
    </w:p>
    <w:p w14:paraId="59316C21" w14:textId="77777777" w:rsidR="00686F34" w:rsidRDefault="00686F34" w:rsidP="00686F34">
      <w:pPr>
        <w:pStyle w:val="Code"/>
      </w:pPr>
      <w:r>
        <w:t>..</w:t>
      </w:r>
    </w:p>
    <w:p w14:paraId="580E1131" w14:textId="77777777" w:rsidR="00686F34" w:rsidRDefault="00686F34" w:rsidP="00686F34">
      <w:pPr>
        <w:pStyle w:val="Code"/>
      </w:pPr>
    </w:p>
    <w:p w14:paraId="2EB67186" w14:textId="77777777" w:rsidR="00686F34" w:rsidRDefault="00686F34" w:rsidP="00686F34">
      <w:pPr>
        <w:pStyle w:val="Code"/>
      </w:pPr>
      <w:r>
        <w:t>Process:               FotoVision.exe (4512)</w:t>
      </w:r>
    </w:p>
    <w:p w14:paraId="282DEAA9" w14:textId="77777777" w:rsidR="00686F34" w:rsidRDefault="00686F34" w:rsidP="00686F34">
      <w:pPr>
        <w:pStyle w:val="Code"/>
      </w:pPr>
      <w:r>
        <w:t>CPU threshold:         &gt;= 90% of single core</w:t>
      </w:r>
    </w:p>
    <w:p w14:paraId="04902C17" w14:textId="77777777" w:rsidR="00686F34" w:rsidRDefault="00686F34" w:rsidP="00686F34">
      <w:pPr>
        <w:pStyle w:val="Code"/>
      </w:pPr>
      <w:r>
        <w:t>Performance counter:   n/a</w:t>
      </w:r>
    </w:p>
    <w:p w14:paraId="29F827E7" w14:textId="77777777" w:rsidR="00686F34" w:rsidRDefault="00686F34" w:rsidP="00686F34">
      <w:pPr>
        <w:pStyle w:val="Code"/>
      </w:pPr>
      <w:r>
        <w:t>Commit threshold:      n/a</w:t>
      </w:r>
    </w:p>
    <w:p w14:paraId="301F8F94" w14:textId="77777777" w:rsidR="00686F34" w:rsidRDefault="00686F34" w:rsidP="00686F34">
      <w:pPr>
        <w:pStyle w:val="Code"/>
      </w:pPr>
      <w:r>
        <w:t>Threshold seconds:     10</w:t>
      </w:r>
    </w:p>
    <w:p w14:paraId="45D3DF41" w14:textId="77777777" w:rsidR="00686F34" w:rsidRDefault="00686F34" w:rsidP="00686F34">
      <w:pPr>
        <w:pStyle w:val="Code"/>
      </w:pPr>
      <w:r>
        <w:t>Number of dumps:       1</w:t>
      </w:r>
    </w:p>
    <w:p w14:paraId="6C28AD2F" w14:textId="77777777" w:rsidR="00686F34" w:rsidRDefault="00686F34" w:rsidP="00686F34">
      <w:pPr>
        <w:pStyle w:val="Code"/>
      </w:pPr>
      <w:r>
        <w:t>Hung window check:     Disabled</w:t>
      </w:r>
    </w:p>
    <w:p w14:paraId="6F88C57A" w14:textId="77777777" w:rsidR="00686F34" w:rsidRDefault="00686F34" w:rsidP="00686F34">
      <w:pPr>
        <w:pStyle w:val="Code"/>
      </w:pPr>
      <w:r>
        <w:t>Exception monitor:     Disabled</w:t>
      </w:r>
    </w:p>
    <w:p w14:paraId="6D0CDE9E" w14:textId="77777777" w:rsidR="00686F34" w:rsidRDefault="00686F34" w:rsidP="00686F34">
      <w:pPr>
        <w:pStyle w:val="Code"/>
      </w:pPr>
      <w:r>
        <w:t>Exception filter:      *</w:t>
      </w:r>
    </w:p>
    <w:p w14:paraId="21C532A2" w14:textId="77777777" w:rsidR="00686F34" w:rsidRDefault="00686F34" w:rsidP="00686F34">
      <w:pPr>
        <w:pStyle w:val="Code"/>
      </w:pPr>
      <w:r>
        <w:t>Terminate monitor:     Disabled</w:t>
      </w:r>
    </w:p>
    <w:p w14:paraId="25344599" w14:textId="77777777" w:rsidR="00686F34" w:rsidRDefault="00686F34" w:rsidP="00686F34">
      <w:pPr>
        <w:pStyle w:val="Code"/>
      </w:pPr>
      <w:r>
        <w:t>Dump file:             c:\temp\FotoVision_YYMMDD_HHMMSS.dmp</w:t>
      </w:r>
    </w:p>
    <w:p w14:paraId="615EC2C4" w14:textId="77777777" w:rsidR="00686F34" w:rsidRDefault="00686F34" w:rsidP="00686F34">
      <w:pPr>
        <w:pStyle w:val="Code"/>
      </w:pPr>
    </w:p>
    <w:p w14:paraId="0B62BE49" w14:textId="77777777" w:rsidR="00686F34" w:rsidRDefault="00686F34" w:rsidP="00686F34">
      <w:pPr>
        <w:pStyle w:val="Code"/>
      </w:pPr>
      <w:r>
        <w:t>[12:07:29] CPU:            96%    1s</w:t>
      </w:r>
    </w:p>
    <w:p w14:paraId="662AAB44" w14:textId="77777777" w:rsidR="00686F34" w:rsidRDefault="00686F34" w:rsidP="00686F34">
      <w:pPr>
        <w:pStyle w:val="Code"/>
      </w:pPr>
      <w:r>
        <w:t>[12:07:30] CPU:            96%    2s</w:t>
      </w:r>
    </w:p>
    <w:p w14:paraId="0DF94B1D" w14:textId="77777777" w:rsidR="00686F34" w:rsidRDefault="00686F34" w:rsidP="00686F34">
      <w:pPr>
        <w:pStyle w:val="Code"/>
      </w:pPr>
      <w:r>
        <w:t>..</w:t>
      </w:r>
    </w:p>
    <w:p w14:paraId="2FC3513B" w14:textId="77777777" w:rsidR="00686F34" w:rsidRDefault="00686F34" w:rsidP="00686F34">
      <w:pPr>
        <w:pStyle w:val="Code"/>
      </w:pPr>
      <w:r>
        <w:t>[12:07:38] CPU:            96%   10s</w:t>
      </w:r>
    </w:p>
    <w:p w14:paraId="73101906" w14:textId="77777777" w:rsidR="00686F34" w:rsidRDefault="00686F34" w:rsidP="00686F34">
      <w:pPr>
        <w:pStyle w:val="Code"/>
      </w:pPr>
    </w:p>
    <w:p w14:paraId="4B9CFE27" w14:textId="77777777" w:rsidR="00686F34" w:rsidRDefault="00686F34" w:rsidP="00686F34">
      <w:pPr>
        <w:pStyle w:val="Code"/>
      </w:pPr>
      <w:r>
        <w:t>Process has hit CPU spike threshold.</w:t>
      </w:r>
    </w:p>
    <w:p w14:paraId="60CF0B7D" w14:textId="77777777" w:rsidR="00686F34" w:rsidRDefault="00686F34" w:rsidP="00686F34">
      <w:pPr>
        <w:pStyle w:val="Code"/>
      </w:pPr>
      <w:r>
        <w:t>Writing dump file c:\temp\FotoVision_150118_120738.dmp ...</w:t>
      </w:r>
    </w:p>
    <w:p w14:paraId="01F894C7" w14:textId="77777777" w:rsidR="00686F34" w:rsidRDefault="00686F34" w:rsidP="00686F34">
      <w:pPr>
        <w:pStyle w:val="Code"/>
      </w:pPr>
      <w:r>
        <w:t>Writing 182MB. Estimated time (less than) 6 seconds.</w:t>
      </w:r>
    </w:p>
    <w:p w14:paraId="38704C04" w14:textId="77777777" w:rsidR="00686F34" w:rsidRDefault="00686F34" w:rsidP="00686F34">
      <w:pPr>
        <w:pStyle w:val="Code"/>
      </w:pPr>
      <w:r>
        <w:t>Dump written.</w:t>
      </w:r>
    </w:p>
    <w:p w14:paraId="4721185C" w14:textId="77777777" w:rsidR="00686F34" w:rsidRDefault="00686F34" w:rsidP="00686F34">
      <w:pPr>
        <w:pStyle w:val="Code"/>
      </w:pPr>
    </w:p>
    <w:p w14:paraId="5BB06945" w14:textId="77777777" w:rsidR="00686F34" w:rsidRDefault="00686F34" w:rsidP="00686F34">
      <w:pPr>
        <w:pStyle w:val="Code"/>
      </w:pPr>
      <w:r>
        <w:t>Dump count reached.</w:t>
      </w:r>
    </w:p>
    <w:p w14:paraId="646485D6" w14:textId="77777777" w:rsidR="00686F34" w:rsidRDefault="00686F34" w:rsidP="000B1F25">
      <w:pPr>
        <w:pStyle w:val="ListParagraph"/>
      </w:pPr>
    </w:p>
    <w:p w14:paraId="2E49E860" w14:textId="77777777" w:rsidR="00686F34" w:rsidRDefault="00686F34" w:rsidP="000B1F25">
      <w:pPr>
        <w:pStyle w:val="Ln1"/>
        <w:numPr>
          <w:ilvl w:val="0"/>
          <w:numId w:val="0"/>
        </w:numPr>
        <w:ind w:left="1080"/>
      </w:pPr>
    </w:p>
    <w:p w14:paraId="3966626F" w14:textId="2514C225" w:rsidR="00686F34" w:rsidRDefault="009944CF" w:rsidP="00686F34">
      <w:pPr>
        <w:pStyle w:val="Ln1"/>
        <w:numPr>
          <w:ilvl w:val="1"/>
          <w:numId w:val="7"/>
        </w:numPr>
      </w:pPr>
      <w:r>
        <w:t>Wait</w:t>
      </w:r>
      <w:r w:rsidR="000C277D">
        <w:t xml:space="preserve"> </w:t>
      </w:r>
      <w:r>
        <w:t xml:space="preserve">30 seconds </w:t>
      </w:r>
      <w:r w:rsidR="000C277D">
        <w:t xml:space="preserve">to one minute </w:t>
      </w:r>
      <w:r>
        <w:t>after the dump completes and take another dump of the process</w:t>
      </w:r>
      <w:r w:rsidR="00686F34">
        <w:t>:</w:t>
      </w:r>
      <w:r w:rsidR="00686F34">
        <w:br/>
      </w:r>
      <w:r w:rsidR="00686F34">
        <w:br/>
      </w:r>
      <w:proofErr w:type="spellStart"/>
      <w:r w:rsidR="00686F34" w:rsidRPr="000B1F25">
        <w:rPr>
          <w:b/>
        </w:rPr>
        <w:lastRenderedPageBreak/>
        <w:t>procdump</w:t>
      </w:r>
      <w:proofErr w:type="spellEnd"/>
      <w:r w:rsidR="00686F34" w:rsidRPr="000B1F25">
        <w:rPr>
          <w:b/>
        </w:rPr>
        <w:t xml:space="preserve"> –ma FotoVision.exe c:\temp</w:t>
      </w:r>
      <w:r w:rsidR="00686F34" w:rsidRPr="000B1F25">
        <w:rPr>
          <w:b/>
        </w:rPr>
        <w:br/>
      </w:r>
      <w:r w:rsidR="00686F34">
        <w:br/>
        <w:t>This will give context and something to compare what values are changing.</w:t>
      </w:r>
    </w:p>
    <w:p w14:paraId="100574F8" w14:textId="2DD4023B" w:rsidR="00686F34" w:rsidRPr="00686F34" w:rsidRDefault="00686F34" w:rsidP="000B1F25">
      <w:pPr>
        <w:pStyle w:val="Ln1"/>
        <w:numPr>
          <w:ilvl w:val="0"/>
          <w:numId w:val="0"/>
        </w:numPr>
        <w:ind w:left="1440"/>
      </w:pPr>
    </w:p>
    <w:p w14:paraId="550C75D8" w14:textId="77777777" w:rsidR="009944CF" w:rsidRPr="00624C7D" w:rsidRDefault="009944CF" w:rsidP="009944CF">
      <w:pPr>
        <w:pStyle w:val="Ln1"/>
        <w:numPr>
          <w:ilvl w:val="1"/>
          <w:numId w:val="7"/>
        </w:numPr>
      </w:pPr>
      <w:r w:rsidRPr="00624C7D">
        <w:t>Close the command wi</w:t>
      </w:r>
      <w:r w:rsidR="007455B2">
        <w:t>ndow that was created in step 4F</w:t>
      </w:r>
      <w:r w:rsidRPr="00624C7D">
        <w:t xml:space="preserve"> above.</w:t>
      </w:r>
    </w:p>
    <w:p w14:paraId="550C75D9" w14:textId="77777777" w:rsidR="009944CF" w:rsidRPr="00624C7D" w:rsidRDefault="009944CF" w:rsidP="009944CF">
      <w:pPr>
        <w:pStyle w:val="Ln1"/>
        <w:numPr>
          <w:ilvl w:val="1"/>
          <w:numId w:val="7"/>
        </w:numPr>
      </w:pPr>
      <w:r w:rsidRPr="00624C7D">
        <w:t xml:space="preserve">Once the flower in </w:t>
      </w:r>
      <w:proofErr w:type="spellStart"/>
      <w:r w:rsidRPr="00624C7D">
        <w:t>FotoVision</w:t>
      </w:r>
      <w:proofErr w:type="spellEnd"/>
      <w:r w:rsidRPr="00624C7D">
        <w:t xml:space="preserve"> loses its color, close </w:t>
      </w:r>
      <w:proofErr w:type="spellStart"/>
      <w:r w:rsidRPr="00624C7D">
        <w:t>FotoVision</w:t>
      </w:r>
      <w:proofErr w:type="spellEnd"/>
      <w:r w:rsidRPr="00624C7D">
        <w:t xml:space="preserve"> and do not save the changes you made to the image.</w:t>
      </w:r>
    </w:p>
    <w:p w14:paraId="550C75DA" w14:textId="77777777" w:rsidR="009944CF" w:rsidRPr="00624C7D" w:rsidRDefault="009944CF" w:rsidP="009944CF">
      <w:pPr>
        <w:pStyle w:val="Ln1"/>
        <w:numPr>
          <w:ilvl w:val="1"/>
          <w:numId w:val="7"/>
        </w:numPr>
      </w:pPr>
      <w:r w:rsidRPr="00624C7D">
        <w:t xml:space="preserve">Stop the </w:t>
      </w:r>
      <w:proofErr w:type="spellStart"/>
      <w:r w:rsidRPr="00624C7D">
        <w:t>Perfmon</w:t>
      </w:r>
      <w:proofErr w:type="spellEnd"/>
      <w:r w:rsidRPr="00624C7D">
        <w:t xml:space="preserve"> log.</w:t>
      </w:r>
    </w:p>
    <w:p w14:paraId="550C75DB" w14:textId="2868CB5A" w:rsidR="009944CF" w:rsidRPr="004874F9" w:rsidRDefault="009944CF" w:rsidP="00523937">
      <w:pPr>
        <w:pStyle w:val="Ln1"/>
      </w:pPr>
      <w:r w:rsidRPr="004874F9">
        <w:t xml:space="preserve">Open and </w:t>
      </w:r>
      <w:r w:rsidR="00B0252A">
        <w:t>review</w:t>
      </w:r>
      <w:r w:rsidR="00B0252A" w:rsidRPr="004874F9">
        <w:t xml:space="preserve"> </w:t>
      </w:r>
      <w:r w:rsidRPr="004874F9">
        <w:t xml:space="preserve">the </w:t>
      </w:r>
      <w:proofErr w:type="spellStart"/>
      <w:r w:rsidRPr="004874F9">
        <w:t>Perfmon</w:t>
      </w:r>
      <w:proofErr w:type="spellEnd"/>
      <w:r w:rsidRPr="004874F9">
        <w:t xml:space="preserve"> log.</w:t>
      </w:r>
    </w:p>
    <w:p w14:paraId="550C75DC" w14:textId="77777777" w:rsidR="009944CF" w:rsidRPr="004874F9" w:rsidRDefault="009944CF" w:rsidP="00E5201E">
      <w:pPr>
        <w:pStyle w:val="Ln1"/>
        <w:numPr>
          <w:ilvl w:val="0"/>
          <w:numId w:val="0"/>
        </w:numPr>
        <w:ind w:left="1440"/>
      </w:pPr>
      <w:r w:rsidRPr="004874F9">
        <w:t xml:space="preserve">We will examine the </w:t>
      </w:r>
      <w:proofErr w:type="spellStart"/>
      <w:r w:rsidRPr="004874F9">
        <w:t>Perfmon</w:t>
      </w:r>
      <w:proofErr w:type="spellEnd"/>
      <w:r w:rsidRPr="004874F9">
        <w:t xml:space="preserve"> log before we analyze the dump file. This is a good practice because this allows us to confirm that the dump was actually produced during the high </w:t>
      </w:r>
      <w:r>
        <w:t>CPU</w:t>
      </w:r>
      <w:r w:rsidRPr="004874F9">
        <w:t xml:space="preserve"> problem</w:t>
      </w:r>
      <w:r>
        <w:t>—</w:t>
      </w:r>
      <w:r w:rsidRPr="004874F9">
        <w:t xml:space="preserve">not before or after. If </w:t>
      </w:r>
      <w:proofErr w:type="spellStart"/>
      <w:r w:rsidRPr="004874F9">
        <w:t>Perfmon</w:t>
      </w:r>
      <w:proofErr w:type="spellEnd"/>
      <w:r w:rsidRPr="004874F9">
        <w:t xml:space="preserve"> shows </w:t>
      </w:r>
      <w:r>
        <w:t xml:space="preserve">that </w:t>
      </w:r>
      <w:r w:rsidRPr="004874F9">
        <w:t xml:space="preserve">the dump was not </w:t>
      </w:r>
      <w:r>
        <w:t>performed</w:t>
      </w:r>
      <w:r w:rsidRPr="004874F9">
        <w:t xml:space="preserve"> during the problem, then analyzing the dump file is a waste of time.</w:t>
      </w:r>
    </w:p>
    <w:p w14:paraId="550C75DD" w14:textId="77777777" w:rsidR="009944CF" w:rsidRPr="00624C7D" w:rsidRDefault="009944CF" w:rsidP="009944CF">
      <w:pPr>
        <w:pStyle w:val="Ln1"/>
        <w:numPr>
          <w:ilvl w:val="1"/>
          <w:numId w:val="7"/>
        </w:numPr>
      </w:pPr>
      <w:r w:rsidRPr="00624C7D">
        <w:t xml:space="preserve">In </w:t>
      </w:r>
      <w:proofErr w:type="spellStart"/>
      <w:r w:rsidRPr="00624C7D">
        <w:t>Perfmon</w:t>
      </w:r>
      <w:proofErr w:type="spellEnd"/>
      <w:r w:rsidRPr="00624C7D">
        <w:t xml:space="preserve">, click </w:t>
      </w:r>
      <w:r w:rsidR="007455B2">
        <w:rPr>
          <w:rStyle w:val="Strong"/>
        </w:rPr>
        <w:t xml:space="preserve">Performance </w:t>
      </w:r>
      <w:r w:rsidRPr="00FF7ADE">
        <w:rPr>
          <w:rStyle w:val="Strong"/>
        </w:rPr>
        <w:t>Monitor</w:t>
      </w:r>
      <w:r w:rsidRPr="00624C7D">
        <w:t xml:space="preserve"> on the left-hand side.</w:t>
      </w:r>
    </w:p>
    <w:p w14:paraId="550C75DE" w14:textId="77777777" w:rsidR="009944CF" w:rsidRPr="00624C7D" w:rsidRDefault="009944CF" w:rsidP="009944CF">
      <w:pPr>
        <w:pStyle w:val="Ln1"/>
        <w:numPr>
          <w:ilvl w:val="1"/>
          <w:numId w:val="7"/>
        </w:numPr>
      </w:pPr>
      <w:r w:rsidRPr="00624C7D">
        <w:t xml:space="preserve">Right-click anywhere in the graph area and then click </w:t>
      </w:r>
      <w:r w:rsidRPr="00FF7ADE">
        <w:rPr>
          <w:rStyle w:val="Strong"/>
        </w:rPr>
        <w:t>Properties</w:t>
      </w:r>
      <w:r w:rsidRPr="00624C7D">
        <w:t>.</w:t>
      </w:r>
    </w:p>
    <w:p w14:paraId="550C75DF" w14:textId="77777777" w:rsidR="009944CF" w:rsidRPr="00624C7D" w:rsidRDefault="009944CF" w:rsidP="009944CF">
      <w:pPr>
        <w:pStyle w:val="Ln1"/>
        <w:numPr>
          <w:ilvl w:val="1"/>
          <w:numId w:val="7"/>
        </w:numPr>
      </w:pPr>
      <w:r w:rsidRPr="00624C7D">
        <w:t xml:space="preserve">On the </w:t>
      </w:r>
      <w:r w:rsidRPr="00FF7ADE">
        <w:rPr>
          <w:rStyle w:val="Strong"/>
        </w:rPr>
        <w:t>Graph</w:t>
      </w:r>
      <w:r w:rsidRPr="00624C7D">
        <w:t xml:space="preserve"> tab, add Horizontal grid lines.</w:t>
      </w:r>
    </w:p>
    <w:p w14:paraId="550C75E0" w14:textId="77777777" w:rsidR="009944CF" w:rsidRPr="00624C7D" w:rsidRDefault="009944CF" w:rsidP="009944CF">
      <w:pPr>
        <w:pStyle w:val="Ln1"/>
        <w:numPr>
          <w:ilvl w:val="1"/>
          <w:numId w:val="7"/>
        </w:numPr>
      </w:pPr>
      <w:r w:rsidRPr="00624C7D">
        <w:t xml:space="preserve">On the </w:t>
      </w:r>
      <w:r w:rsidRPr="00FF7ADE">
        <w:rPr>
          <w:rStyle w:val="Strong"/>
        </w:rPr>
        <w:t>Source</w:t>
      </w:r>
      <w:r w:rsidRPr="00624C7D">
        <w:t xml:space="preserve"> tab, click </w:t>
      </w:r>
      <w:r w:rsidRPr="00FF7ADE">
        <w:rPr>
          <w:rStyle w:val="Strong"/>
        </w:rPr>
        <w:t>Log Files</w:t>
      </w:r>
      <w:r w:rsidRPr="00624C7D">
        <w:t xml:space="preserve"> and then click </w:t>
      </w:r>
      <w:r w:rsidRPr="00FF7ADE">
        <w:rPr>
          <w:rStyle w:val="Strong"/>
        </w:rPr>
        <w:t>Add</w:t>
      </w:r>
    </w:p>
    <w:p w14:paraId="550C75E1" w14:textId="77777777" w:rsidR="009944CF" w:rsidRPr="00624C7D" w:rsidRDefault="009944CF" w:rsidP="009944CF">
      <w:pPr>
        <w:pStyle w:val="Ln1"/>
        <w:numPr>
          <w:ilvl w:val="1"/>
          <w:numId w:val="7"/>
        </w:numPr>
      </w:pPr>
      <w:r w:rsidRPr="00624C7D">
        <w:t xml:space="preserve">Browse to the location where you saved the </w:t>
      </w:r>
      <w:proofErr w:type="spellStart"/>
      <w:r w:rsidRPr="00624C7D">
        <w:t>Perfmon</w:t>
      </w:r>
      <w:proofErr w:type="spellEnd"/>
      <w:r w:rsidRPr="00624C7D">
        <w:t xml:space="preserve"> log (by default, c:\Perflogs) and click the log that corresponds to your reproduction of the problem.</w:t>
      </w:r>
    </w:p>
    <w:p w14:paraId="550C75E2" w14:textId="77777777" w:rsidR="009944CF" w:rsidRPr="00624C7D" w:rsidRDefault="009944CF" w:rsidP="009944CF">
      <w:pPr>
        <w:pStyle w:val="Ln1"/>
        <w:numPr>
          <w:ilvl w:val="1"/>
          <w:numId w:val="7"/>
        </w:numPr>
      </w:pPr>
      <w:r w:rsidRPr="00624C7D">
        <w:t xml:space="preserve">Click the </w:t>
      </w:r>
      <w:r w:rsidRPr="00FF7ADE">
        <w:rPr>
          <w:rStyle w:val="Strong"/>
        </w:rPr>
        <w:t>Time Range</w:t>
      </w:r>
      <w:r w:rsidRPr="00624C7D">
        <w:t xml:space="preserve"> button. </w:t>
      </w:r>
    </w:p>
    <w:p w14:paraId="550C75E3" w14:textId="77777777" w:rsidR="009944CF" w:rsidRPr="004874F9" w:rsidRDefault="009944CF" w:rsidP="00624C7D">
      <w:pPr>
        <w:pStyle w:val="Note"/>
      </w:pPr>
      <w:r w:rsidRPr="00624C7D">
        <w:rPr>
          <w:rStyle w:val="NotePrefix"/>
        </w:rPr>
        <w:t>Note:</w:t>
      </w:r>
      <w:r>
        <w:t xml:space="preserve">  The </w:t>
      </w:r>
      <w:proofErr w:type="spellStart"/>
      <w:r>
        <w:t>Perfmon</w:t>
      </w:r>
      <w:proofErr w:type="spellEnd"/>
      <w:r>
        <w:t xml:space="preserve"> log</w:t>
      </w:r>
      <w:r w:rsidRPr="004874F9">
        <w:t xml:space="preserve"> may only be a few minutes long. When troubleshooting a production issue, it’s very unlikely (and often undesirable) to have such a short log. But for our purposes in this lab, a few minutes is </w:t>
      </w:r>
      <w:r>
        <w:t>okay</w:t>
      </w:r>
      <w:r w:rsidRPr="004874F9">
        <w:t>.</w:t>
      </w:r>
    </w:p>
    <w:p w14:paraId="550C75E4" w14:textId="77777777" w:rsidR="009944CF" w:rsidRPr="004874F9" w:rsidRDefault="009944CF" w:rsidP="009944CF">
      <w:pPr>
        <w:pStyle w:val="Ln1"/>
        <w:numPr>
          <w:ilvl w:val="1"/>
          <w:numId w:val="7"/>
        </w:numPr>
      </w:pPr>
      <w:r>
        <w:t>On</w:t>
      </w:r>
      <w:r w:rsidRPr="004874F9">
        <w:t xml:space="preserve"> the </w:t>
      </w:r>
      <w:r w:rsidRPr="00624C7D">
        <w:rPr>
          <w:rStyle w:val="Strong"/>
        </w:rPr>
        <w:t>Data</w:t>
      </w:r>
      <w:r w:rsidRPr="004874F9">
        <w:t xml:space="preserve"> tab, </w:t>
      </w:r>
      <w:r w:rsidR="00A94629">
        <w:t xml:space="preserve">remove any counters that are included by default and </w:t>
      </w:r>
      <w:r w:rsidRPr="004874F9">
        <w:t xml:space="preserve">click </w:t>
      </w:r>
      <w:r w:rsidRPr="00624C7D">
        <w:rPr>
          <w:rStyle w:val="Strong"/>
        </w:rPr>
        <w:t>Add</w:t>
      </w:r>
      <w:r w:rsidRPr="004874F9">
        <w:t xml:space="preserve"> </w:t>
      </w:r>
      <w:r w:rsidR="00A94629">
        <w:t xml:space="preserve">to </w:t>
      </w:r>
      <w:r w:rsidRPr="004874F9">
        <w:t>add the following counters:</w:t>
      </w:r>
    </w:p>
    <w:p w14:paraId="550C75E6" w14:textId="4F33CBF0" w:rsidR="009944CF" w:rsidRDefault="009944CF" w:rsidP="000B1F25">
      <w:pPr>
        <w:pStyle w:val="Ln3"/>
        <w:numPr>
          <w:ilvl w:val="0"/>
          <w:numId w:val="47"/>
        </w:numPr>
      </w:pPr>
      <w:r w:rsidRPr="004874F9">
        <w:t xml:space="preserve">From the </w:t>
      </w:r>
      <w:r w:rsidRPr="00624C7D">
        <w:rPr>
          <w:rStyle w:val="Strong"/>
        </w:rPr>
        <w:t>Process</w:t>
      </w:r>
      <w:r w:rsidRPr="004874F9">
        <w:t xml:space="preserve"> object, add the </w:t>
      </w:r>
      <w:r w:rsidRPr="00624C7D">
        <w:rPr>
          <w:rStyle w:val="Strong"/>
        </w:rPr>
        <w:t>%Processor Time</w:t>
      </w:r>
      <w:r w:rsidRPr="004874F9">
        <w:t xml:space="preserve"> counter for the </w:t>
      </w:r>
      <w:proofErr w:type="spellStart"/>
      <w:r w:rsidRPr="00624C7D">
        <w:rPr>
          <w:rStyle w:val="Strong"/>
        </w:rPr>
        <w:t>FotoVision</w:t>
      </w:r>
      <w:proofErr w:type="spellEnd"/>
      <w:r w:rsidRPr="004874F9">
        <w:t>.</w:t>
      </w:r>
    </w:p>
    <w:p w14:paraId="550C75E7" w14:textId="77777777" w:rsidR="00A94629" w:rsidRPr="004874F9" w:rsidRDefault="00A94629" w:rsidP="00A94629">
      <w:pPr>
        <w:pStyle w:val="Ln3"/>
      </w:pPr>
      <w:r>
        <w:t xml:space="preserve">From the </w:t>
      </w:r>
      <w:r w:rsidRPr="00A10359">
        <w:rPr>
          <w:rStyle w:val="Strong"/>
        </w:rPr>
        <w:t>.NET CLR Memory</w:t>
      </w:r>
      <w:r>
        <w:t xml:space="preserve"> object, add the </w:t>
      </w:r>
      <w:r w:rsidRPr="00A10359">
        <w:rPr>
          <w:rStyle w:val="Strong"/>
        </w:rPr>
        <w:t>%Time in GC</w:t>
      </w:r>
      <w:r>
        <w:t xml:space="preserve"> counter for </w:t>
      </w:r>
      <w:proofErr w:type="spellStart"/>
      <w:r w:rsidRPr="00A10359">
        <w:rPr>
          <w:rStyle w:val="Strong"/>
        </w:rPr>
        <w:t>FotoVision</w:t>
      </w:r>
      <w:proofErr w:type="spellEnd"/>
      <w:r>
        <w:t>.</w:t>
      </w:r>
    </w:p>
    <w:p w14:paraId="550C75E9" w14:textId="038CA2C2" w:rsidR="00A94629" w:rsidRDefault="00A94629" w:rsidP="001F0EEE">
      <w:pPr>
        <w:pStyle w:val="Ln3"/>
      </w:pPr>
      <w:r>
        <w:t xml:space="preserve">When you click OK you will see all the counters you have added. </w:t>
      </w:r>
    </w:p>
    <w:p w14:paraId="550C75EA" w14:textId="77777777" w:rsidR="009944CF" w:rsidRPr="004874F9" w:rsidRDefault="009944CF" w:rsidP="009944CF">
      <w:pPr>
        <w:pStyle w:val="Ln1"/>
        <w:numPr>
          <w:ilvl w:val="1"/>
          <w:numId w:val="7"/>
        </w:numPr>
      </w:pPr>
      <w:r w:rsidRPr="004874F9">
        <w:t xml:space="preserve">Click </w:t>
      </w:r>
      <w:r w:rsidRPr="00624C7D">
        <w:rPr>
          <w:rStyle w:val="Strong"/>
        </w:rPr>
        <w:t>OK</w:t>
      </w:r>
      <w:r w:rsidR="00A94629">
        <w:rPr>
          <w:rStyle w:val="Strong"/>
        </w:rPr>
        <w:t xml:space="preserve"> </w:t>
      </w:r>
      <w:r w:rsidR="00A94629">
        <w:rPr>
          <w:rStyle w:val="Strong"/>
          <w:b w:val="0"/>
        </w:rPr>
        <w:t>to display the graph</w:t>
      </w:r>
      <w:r w:rsidRPr="004874F9">
        <w:t>.</w:t>
      </w:r>
    </w:p>
    <w:p w14:paraId="550C75EB" w14:textId="77777777" w:rsidR="009944CF" w:rsidRPr="004874F9" w:rsidRDefault="009944CF" w:rsidP="001F0EEE">
      <w:pPr>
        <w:pStyle w:val="Ln1"/>
      </w:pPr>
      <w:r w:rsidRPr="004874F9">
        <w:t xml:space="preserve">Examine the </w:t>
      </w:r>
      <w:proofErr w:type="spellStart"/>
      <w:r w:rsidRPr="004874F9">
        <w:t>Perfmon</w:t>
      </w:r>
      <w:proofErr w:type="spellEnd"/>
      <w:r w:rsidRPr="004874F9">
        <w:t xml:space="preserve"> log.  </w:t>
      </w:r>
    </w:p>
    <w:p w14:paraId="550C75EC" w14:textId="77777777" w:rsidR="009944CF" w:rsidRPr="004874F9" w:rsidRDefault="009944CF" w:rsidP="009944CF">
      <w:pPr>
        <w:pStyle w:val="Ln1"/>
        <w:numPr>
          <w:ilvl w:val="1"/>
          <w:numId w:val="7"/>
        </w:numPr>
      </w:pPr>
      <w:r w:rsidRPr="004874F9">
        <w:lastRenderedPageBreak/>
        <w:t xml:space="preserve">The first thing to do is to verify that the dump was </w:t>
      </w:r>
      <w:r>
        <w:t>performed</w:t>
      </w:r>
      <w:r w:rsidRPr="004874F9">
        <w:t xml:space="preserve"> during the high </w:t>
      </w:r>
      <w:r>
        <w:t>CPU hang</w:t>
      </w:r>
      <w:r w:rsidRPr="004874F9">
        <w:t xml:space="preserve">. </w:t>
      </w:r>
      <w:r>
        <w:t>In</w:t>
      </w:r>
      <w:r w:rsidRPr="004874F9">
        <w:t xml:space="preserve"> the list of counters below the graph area</w:t>
      </w:r>
      <w:r>
        <w:t>,</w:t>
      </w:r>
      <w:r w:rsidRPr="004874F9">
        <w:t xml:space="preserve"> </w:t>
      </w:r>
      <w:r>
        <w:t>click</w:t>
      </w:r>
      <w:r w:rsidRPr="004874F9">
        <w:t xml:space="preserve"> the </w:t>
      </w:r>
      <w:r w:rsidRPr="00624C7D">
        <w:rPr>
          <w:rStyle w:val="Strong"/>
        </w:rPr>
        <w:t>%Processor Time</w:t>
      </w:r>
      <w:r w:rsidRPr="004874F9">
        <w:t xml:space="preserve"> for the </w:t>
      </w:r>
      <w:proofErr w:type="spellStart"/>
      <w:r w:rsidRPr="00624C7D">
        <w:rPr>
          <w:rStyle w:val="Strong"/>
        </w:rPr>
        <w:t>FotoVision</w:t>
      </w:r>
      <w:proofErr w:type="spellEnd"/>
      <w:r w:rsidRPr="004874F9">
        <w:t xml:space="preserve"> instance and </w:t>
      </w:r>
      <w:r>
        <w:t xml:space="preserve">then press </w:t>
      </w:r>
      <w:proofErr w:type="spellStart"/>
      <w:r w:rsidRPr="00624C7D">
        <w:rPr>
          <w:rStyle w:val="Strong"/>
        </w:rPr>
        <w:t>Ctrl+H</w:t>
      </w:r>
      <w:proofErr w:type="spellEnd"/>
      <w:r w:rsidRPr="004874F9">
        <w:t xml:space="preserve"> to highlight the counter in the graph.</w:t>
      </w:r>
    </w:p>
    <w:p w14:paraId="550C75F6" w14:textId="0BB34E84" w:rsidR="009944CF" w:rsidRPr="004874F9" w:rsidRDefault="009944CF" w:rsidP="001F0EEE">
      <w:pPr>
        <w:pStyle w:val="Ln1"/>
      </w:pPr>
      <w:r w:rsidRPr="004874F9">
        <w:t xml:space="preserve">In the graph, you should see </w:t>
      </w:r>
      <w:r>
        <w:t>the</w:t>
      </w:r>
      <w:r w:rsidRPr="004874F9">
        <w:t xml:space="preserve"> highlighted counter spike </w:t>
      </w:r>
      <w:r>
        <w:t>to</w:t>
      </w:r>
      <w:r w:rsidRPr="004874F9">
        <w:t xml:space="preserve"> 80% or more, then dip down, then spike back up. The dip corresponds to the time in which the dump was </w:t>
      </w:r>
      <w:proofErr w:type="spellStart"/>
      <w:r>
        <w:t>performed</w:t>
      </w:r>
      <w:r w:rsidRPr="004874F9">
        <w:t>.Examine</w:t>
      </w:r>
      <w:proofErr w:type="spellEnd"/>
      <w:r w:rsidRPr="004874F9">
        <w:t xml:space="preserve"> the dump file.</w:t>
      </w:r>
    </w:p>
    <w:p w14:paraId="550C75F7" w14:textId="77777777" w:rsidR="009944CF" w:rsidRPr="004874F9" w:rsidRDefault="009944CF" w:rsidP="009944CF">
      <w:pPr>
        <w:pStyle w:val="Ln1"/>
        <w:numPr>
          <w:ilvl w:val="1"/>
          <w:numId w:val="7"/>
        </w:numPr>
      </w:pPr>
      <w:r w:rsidRPr="004874F9">
        <w:t xml:space="preserve">Open </w:t>
      </w:r>
      <w:proofErr w:type="spellStart"/>
      <w:r w:rsidRPr="004874F9">
        <w:t>WinDbg</w:t>
      </w:r>
      <w:proofErr w:type="spellEnd"/>
      <w:r w:rsidRPr="004874F9">
        <w:t>.</w:t>
      </w:r>
    </w:p>
    <w:p w14:paraId="550C75F8" w14:textId="77777777" w:rsidR="009944CF" w:rsidRPr="004874F9" w:rsidRDefault="009944CF" w:rsidP="009944CF">
      <w:pPr>
        <w:pStyle w:val="Ln1"/>
        <w:numPr>
          <w:ilvl w:val="1"/>
          <w:numId w:val="7"/>
        </w:numPr>
      </w:pPr>
      <w:r>
        <w:t>On</w:t>
      </w:r>
      <w:r w:rsidRPr="004874F9">
        <w:t xml:space="preserve"> the </w:t>
      </w:r>
      <w:r w:rsidRPr="00624C7D">
        <w:rPr>
          <w:rStyle w:val="Strong"/>
        </w:rPr>
        <w:t>File</w:t>
      </w:r>
      <w:r w:rsidRPr="004874F9">
        <w:t xml:space="preserve"> menu, </w:t>
      </w:r>
      <w:r>
        <w:t>click</w:t>
      </w:r>
      <w:r w:rsidRPr="004874F9">
        <w:t xml:space="preserve"> </w:t>
      </w:r>
      <w:r w:rsidRPr="00624C7D">
        <w:rPr>
          <w:rStyle w:val="Strong"/>
        </w:rPr>
        <w:t>Open Crash Dump</w:t>
      </w:r>
      <w:r w:rsidRPr="004874F9">
        <w:t>. Browse to your</w:t>
      </w:r>
      <w:r>
        <w:t xml:space="preserve"> first</w:t>
      </w:r>
      <w:r w:rsidRPr="004874F9">
        <w:t xml:space="preserve"> dump file</w:t>
      </w:r>
      <w:r>
        <w:t>, click it,</w:t>
      </w:r>
      <w:r w:rsidRPr="004874F9">
        <w:t xml:space="preserve"> and </w:t>
      </w:r>
      <w:r>
        <w:t xml:space="preserve">then </w:t>
      </w:r>
      <w:r w:rsidRPr="004874F9">
        <w:t xml:space="preserve">click </w:t>
      </w:r>
      <w:r w:rsidRPr="00624C7D">
        <w:rPr>
          <w:rStyle w:val="Strong"/>
        </w:rPr>
        <w:t>Open</w:t>
      </w:r>
      <w:r w:rsidRPr="004874F9">
        <w:t>.</w:t>
      </w:r>
    </w:p>
    <w:p w14:paraId="550C75F9" w14:textId="77777777" w:rsidR="009944CF" w:rsidRPr="004874F9" w:rsidRDefault="009944CF" w:rsidP="009944CF">
      <w:pPr>
        <w:pStyle w:val="Ln1"/>
        <w:numPr>
          <w:ilvl w:val="1"/>
          <w:numId w:val="7"/>
        </w:numPr>
      </w:pPr>
      <w:r w:rsidRPr="004874F9">
        <w:t xml:space="preserve">If prompted to save your workspace, click </w:t>
      </w:r>
      <w:r w:rsidRPr="00624C7D">
        <w:rPr>
          <w:rStyle w:val="Strong"/>
        </w:rPr>
        <w:t>No</w:t>
      </w:r>
      <w:r w:rsidRPr="004874F9">
        <w:t>.</w:t>
      </w:r>
    </w:p>
    <w:p w14:paraId="550C75FA" w14:textId="706E835D" w:rsidR="009944CF" w:rsidRPr="004874F9" w:rsidRDefault="009944CF" w:rsidP="00601232">
      <w:pPr>
        <w:pStyle w:val="Ln1"/>
        <w:numPr>
          <w:ilvl w:val="1"/>
          <w:numId w:val="7"/>
        </w:numPr>
      </w:pPr>
      <w:r>
        <w:t>Load SOS.</w:t>
      </w:r>
    </w:p>
    <w:p w14:paraId="550C75FB" w14:textId="77777777" w:rsidR="009944CF" w:rsidRPr="004874F9" w:rsidRDefault="009944CF" w:rsidP="009944CF">
      <w:pPr>
        <w:pStyle w:val="Ln1"/>
        <w:numPr>
          <w:ilvl w:val="1"/>
          <w:numId w:val="7"/>
        </w:numPr>
      </w:pPr>
      <w:r>
        <w:t>Use the “</w:t>
      </w:r>
      <w:r w:rsidRPr="00624C7D">
        <w:rPr>
          <w:rStyle w:val="Strong"/>
        </w:rPr>
        <w:t>~</w:t>
      </w:r>
      <w:r>
        <w:t>” command to see all the native threads within the process (the “</w:t>
      </w:r>
      <w:r w:rsidRPr="00A10359">
        <w:rPr>
          <w:rStyle w:val="Strong"/>
        </w:rPr>
        <w:t>!Threads</w:t>
      </w:r>
      <w:r>
        <w:t>” command is used to display the managed threads):</w:t>
      </w:r>
    </w:p>
    <w:p w14:paraId="0CD1B897" w14:textId="77777777" w:rsidR="009A70E3" w:rsidRPr="009A70E3" w:rsidRDefault="009A70E3" w:rsidP="000B1F25">
      <w:pPr>
        <w:pStyle w:val="Code"/>
      </w:pPr>
      <w:r w:rsidRPr="009A70E3">
        <w:t>0:005&gt; ~</w:t>
      </w:r>
    </w:p>
    <w:p w14:paraId="1A0A60F0" w14:textId="5FF200D3" w:rsidR="003902A0" w:rsidRDefault="003902A0" w:rsidP="003902A0">
      <w:pPr>
        <w:pStyle w:val="Code"/>
      </w:pPr>
      <w:r>
        <w:t xml:space="preserve">   </w:t>
      </w:r>
      <w:proofErr w:type="gramStart"/>
      <w:r>
        <w:t>0  Id</w:t>
      </w:r>
      <w:proofErr w:type="gramEnd"/>
      <w:r>
        <w:t xml:space="preserve">: </w:t>
      </w:r>
      <w:r w:rsidRPr="000B1F25">
        <w:rPr>
          <w:b/>
        </w:rPr>
        <w:t>2c34.3468</w:t>
      </w:r>
      <w:r>
        <w:t xml:space="preserve"> Suspend: 0 </w:t>
      </w:r>
      <w:proofErr w:type="spellStart"/>
      <w:r>
        <w:t>Teb</w:t>
      </w:r>
      <w:proofErr w:type="spellEnd"/>
      <w:r>
        <w:t>: 7eb9f000 Unfrozen</w:t>
      </w:r>
    </w:p>
    <w:p w14:paraId="1B359B00" w14:textId="77777777" w:rsidR="003902A0" w:rsidRDefault="003902A0" w:rsidP="003902A0">
      <w:pPr>
        <w:pStyle w:val="Code"/>
      </w:pPr>
      <w:r>
        <w:t xml:space="preserve">   </w:t>
      </w:r>
      <w:proofErr w:type="gramStart"/>
      <w:r>
        <w:t>1  Id</w:t>
      </w:r>
      <w:proofErr w:type="gramEnd"/>
      <w:r>
        <w:t xml:space="preserve">: 2c34.30f4 Suspend: 0 </w:t>
      </w:r>
      <w:proofErr w:type="spellStart"/>
      <w:r>
        <w:t>Teb</w:t>
      </w:r>
      <w:proofErr w:type="spellEnd"/>
      <w:r>
        <w:t>: 7eb9c000 Unfrozen</w:t>
      </w:r>
    </w:p>
    <w:p w14:paraId="7288113C" w14:textId="77777777" w:rsidR="003902A0" w:rsidRDefault="003902A0" w:rsidP="003902A0">
      <w:pPr>
        <w:pStyle w:val="Code"/>
      </w:pPr>
      <w:r>
        <w:t xml:space="preserve">   </w:t>
      </w:r>
      <w:proofErr w:type="gramStart"/>
      <w:r>
        <w:t>2  Id</w:t>
      </w:r>
      <w:proofErr w:type="gramEnd"/>
      <w:r>
        <w:t xml:space="preserve">: 2c34.37dc Suspend: 0 </w:t>
      </w:r>
      <w:proofErr w:type="spellStart"/>
      <w:r>
        <w:t>Teb</w:t>
      </w:r>
      <w:proofErr w:type="spellEnd"/>
      <w:r>
        <w:t>: 7eb99000 Unfrozen</w:t>
      </w:r>
    </w:p>
    <w:p w14:paraId="690A1A83" w14:textId="77777777" w:rsidR="003902A0" w:rsidRDefault="003902A0" w:rsidP="003902A0">
      <w:pPr>
        <w:pStyle w:val="Code"/>
      </w:pPr>
      <w:r>
        <w:t xml:space="preserve">   </w:t>
      </w:r>
      <w:proofErr w:type="gramStart"/>
      <w:r>
        <w:t>3  Id</w:t>
      </w:r>
      <w:proofErr w:type="gramEnd"/>
      <w:r>
        <w:t xml:space="preserve">: 2c34.30fc Suspend: 0 </w:t>
      </w:r>
      <w:proofErr w:type="spellStart"/>
      <w:r>
        <w:t>Teb</w:t>
      </w:r>
      <w:proofErr w:type="spellEnd"/>
      <w:r>
        <w:t>: 7ea6f000 Unfrozen</w:t>
      </w:r>
    </w:p>
    <w:p w14:paraId="43A80D33" w14:textId="77777777" w:rsidR="003902A0" w:rsidRDefault="003902A0" w:rsidP="003902A0">
      <w:pPr>
        <w:pStyle w:val="Code"/>
      </w:pPr>
      <w:r>
        <w:t xml:space="preserve">   </w:t>
      </w:r>
      <w:proofErr w:type="gramStart"/>
      <w:r>
        <w:t>4  Id</w:t>
      </w:r>
      <w:proofErr w:type="gramEnd"/>
      <w:r>
        <w:t xml:space="preserve">: 2c34.3558 Suspend: 0 </w:t>
      </w:r>
      <w:proofErr w:type="spellStart"/>
      <w:r>
        <w:t>Teb</w:t>
      </w:r>
      <w:proofErr w:type="spellEnd"/>
      <w:r>
        <w:t>: 7ea6c000 Unfrozen</w:t>
      </w:r>
    </w:p>
    <w:p w14:paraId="210F2FCD" w14:textId="77777777" w:rsidR="003902A0" w:rsidRDefault="003902A0" w:rsidP="003902A0">
      <w:pPr>
        <w:pStyle w:val="Code"/>
      </w:pPr>
      <w:r>
        <w:t xml:space="preserve">   </w:t>
      </w:r>
      <w:proofErr w:type="gramStart"/>
      <w:r>
        <w:t>5  Id</w:t>
      </w:r>
      <w:proofErr w:type="gramEnd"/>
      <w:r>
        <w:t xml:space="preserve">: 2c34.37b4 Suspend: 0 </w:t>
      </w:r>
      <w:proofErr w:type="spellStart"/>
      <w:r>
        <w:t>Teb</w:t>
      </w:r>
      <w:proofErr w:type="spellEnd"/>
      <w:r>
        <w:t>: 7ea69000 Unfrozen</w:t>
      </w:r>
    </w:p>
    <w:p w14:paraId="5EA98FE1" w14:textId="77777777" w:rsidR="003902A0" w:rsidRDefault="003902A0" w:rsidP="003902A0">
      <w:pPr>
        <w:pStyle w:val="Code"/>
      </w:pPr>
      <w:r>
        <w:t xml:space="preserve">   </w:t>
      </w:r>
      <w:proofErr w:type="gramStart"/>
      <w:r>
        <w:t>6  Id</w:t>
      </w:r>
      <w:proofErr w:type="gramEnd"/>
      <w:r>
        <w:t xml:space="preserve">: 2c34.374c Suspend: 0 </w:t>
      </w:r>
      <w:proofErr w:type="spellStart"/>
      <w:r>
        <w:t>Teb</w:t>
      </w:r>
      <w:proofErr w:type="spellEnd"/>
      <w:r>
        <w:t>: 7ea66000 Unfrozen</w:t>
      </w:r>
    </w:p>
    <w:p w14:paraId="2A01A4B9" w14:textId="77777777" w:rsidR="003902A0" w:rsidRDefault="003902A0" w:rsidP="003902A0">
      <w:pPr>
        <w:pStyle w:val="Code"/>
      </w:pPr>
      <w:r>
        <w:t xml:space="preserve">   </w:t>
      </w:r>
      <w:proofErr w:type="gramStart"/>
      <w:r>
        <w:t>7  Id</w:t>
      </w:r>
      <w:proofErr w:type="gramEnd"/>
      <w:r>
        <w:t xml:space="preserve">: 2c34.15e8 Suspend: 0 </w:t>
      </w:r>
      <w:proofErr w:type="spellStart"/>
      <w:r>
        <w:t>Teb</w:t>
      </w:r>
      <w:proofErr w:type="spellEnd"/>
      <w:r>
        <w:t>: 7ea63000 Unfrozen</w:t>
      </w:r>
    </w:p>
    <w:p w14:paraId="1C191BF6" w14:textId="77777777" w:rsidR="003902A0" w:rsidRDefault="003902A0" w:rsidP="003902A0">
      <w:pPr>
        <w:pStyle w:val="Code"/>
      </w:pPr>
      <w:r>
        <w:t xml:space="preserve">   </w:t>
      </w:r>
      <w:proofErr w:type="gramStart"/>
      <w:r>
        <w:t>8  Id</w:t>
      </w:r>
      <w:proofErr w:type="gramEnd"/>
      <w:r>
        <w:t xml:space="preserve">: 2c34.2f3c Suspend: 0 </w:t>
      </w:r>
      <w:proofErr w:type="spellStart"/>
      <w:r>
        <w:t>Teb</w:t>
      </w:r>
      <w:proofErr w:type="spellEnd"/>
      <w:r>
        <w:t>: 7ea60000 Unfrozen</w:t>
      </w:r>
    </w:p>
    <w:p w14:paraId="550C7605" w14:textId="58DC2135" w:rsidR="009944CF" w:rsidRDefault="003902A0">
      <w:pPr>
        <w:pStyle w:val="Code"/>
      </w:pPr>
      <w:r>
        <w:t xml:space="preserve">.  </w:t>
      </w:r>
      <w:proofErr w:type="gramStart"/>
      <w:r>
        <w:t>9  Id</w:t>
      </w:r>
      <w:proofErr w:type="gramEnd"/>
      <w:r>
        <w:t xml:space="preserve">: 2c34.3500 Suspend: 0 </w:t>
      </w:r>
      <w:proofErr w:type="spellStart"/>
      <w:r>
        <w:t>Teb</w:t>
      </w:r>
      <w:proofErr w:type="spellEnd"/>
      <w:r>
        <w:t>: 7ea5a000 Unfrozen</w:t>
      </w:r>
      <w:r w:rsidRPr="004874F9" w:rsidDel="009A70E3">
        <w:t xml:space="preserve"> </w:t>
      </w:r>
    </w:p>
    <w:p w14:paraId="550C7606" w14:textId="7CFE532E" w:rsidR="009944CF" w:rsidRPr="003D0BE5" w:rsidRDefault="009944CF" w:rsidP="009944CF">
      <w:pPr>
        <w:pStyle w:val="Ln1"/>
        <w:numPr>
          <w:ilvl w:val="1"/>
          <w:numId w:val="7"/>
        </w:numPr>
        <w:rPr>
          <w:rStyle w:val="Strong"/>
          <w:b w:val="0"/>
          <w:bCs w:val="0"/>
        </w:rPr>
      </w:pPr>
      <w:proofErr w:type="spellStart"/>
      <w:r w:rsidRPr="004874F9">
        <w:t>WinDbg</w:t>
      </w:r>
      <w:proofErr w:type="spellEnd"/>
      <w:r w:rsidRPr="004874F9">
        <w:t xml:space="preserve"> lists the threads in hexadecimal format. </w:t>
      </w:r>
      <w:r w:rsidRPr="003D0BE5">
        <w:t xml:space="preserve">To convert this to </w:t>
      </w:r>
      <w:r>
        <w:t>h</w:t>
      </w:r>
      <w:r w:rsidRPr="003D0BE5">
        <w:t xml:space="preserve">exadecimal which is what </w:t>
      </w:r>
      <w:proofErr w:type="spellStart"/>
      <w:r w:rsidRPr="003D0BE5">
        <w:t>WinD</w:t>
      </w:r>
      <w:r>
        <w:t>bg</w:t>
      </w:r>
      <w:proofErr w:type="spellEnd"/>
      <w:r>
        <w:t xml:space="preserve"> uses just use the ? command:</w:t>
      </w:r>
      <w:r w:rsidRPr="003D0BE5">
        <w:br/>
      </w:r>
      <w:r w:rsidRPr="003D0BE5">
        <w:rPr>
          <w:rStyle w:val="Strong"/>
        </w:rPr>
        <w:t>? 0n&lt;</w:t>
      </w:r>
      <w:proofErr w:type="spellStart"/>
      <w:r w:rsidRPr="003D0BE5">
        <w:rPr>
          <w:rStyle w:val="Strong"/>
        </w:rPr>
        <w:t>decimalValue</w:t>
      </w:r>
      <w:proofErr w:type="spellEnd"/>
      <w:r w:rsidRPr="003D0BE5">
        <w:rPr>
          <w:rStyle w:val="Strong"/>
        </w:rPr>
        <w:t>&gt;</w:t>
      </w:r>
    </w:p>
    <w:p w14:paraId="550C7607" w14:textId="3B7F5ADC" w:rsidR="004001B1" w:rsidRDefault="009944CF">
      <w:pPr>
        <w:pStyle w:val="Ln1"/>
        <w:numPr>
          <w:ilvl w:val="0"/>
          <w:numId w:val="0"/>
        </w:numPr>
        <w:ind w:left="1440"/>
      </w:pPr>
      <w:r>
        <w:t xml:space="preserve">The third column in the “~” command output gives the process and thread ID. For example, the third column has a value of </w:t>
      </w:r>
      <w:r w:rsidR="003902A0" w:rsidRPr="00662064">
        <w:rPr>
          <w:b/>
        </w:rPr>
        <w:t>2c34</w:t>
      </w:r>
      <w:r>
        <w:t>.</w:t>
      </w:r>
      <w:proofErr w:type="gramStart"/>
      <w:r w:rsidR="003902A0" w:rsidRPr="00662064">
        <w:rPr>
          <w:b/>
        </w:rPr>
        <w:t>3468</w:t>
      </w:r>
      <w:r w:rsidR="003902A0">
        <w:t xml:space="preserve"> </w:t>
      </w:r>
      <w:r>
        <w:t>.</w:t>
      </w:r>
      <w:proofErr w:type="gramEnd"/>
      <w:r>
        <w:t xml:space="preserve"> Here </w:t>
      </w:r>
      <w:r w:rsidR="003902A0" w:rsidRPr="00662064">
        <w:rPr>
          <w:b/>
        </w:rPr>
        <w:t>2c34</w:t>
      </w:r>
      <w:r>
        <w:t xml:space="preserve">is the process ID and </w:t>
      </w:r>
      <w:r w:rsidR="003902A0" w:rsidRPr="00662064">
        <w:rPr>
          <w:b/>
        </w:rPr>
        <w:t>3468</w:t>
      </w:r>
      <w:r w:rsidR="003902A0">
        <w:t xml:space="preserve"> </w:t>
      </w:r>
      <w:r>
        <w:t xml:space="preserve">is the thread ID.  </w:t>
      </w:r>
    </w:p>
    <w:p w14:paraId="3F2F5CA7" w14:textId="77777777" w:rsidR="004001B1" w:rsidRDefault="004001B1">
      <w:pPr>
        <w:spacing w:after="0" w:line="240" w:lineRule="auto"/>
        <w:ind w:left="0"/>
      </w:pPr>
      <w:r>
        <w:br w:type="page"/>
      </w:r>
    </w:p>
    <w:p w14:paraId="6F57ACEF" w14:textId="77777777" w:rsidR="00AF549F" w:rsidRPr="00AF549F" w:rsidRDefault="00AF549F" w:rsidP="00AF549F">
      <w:pPr>
        <w:pStyle w:val="Note"/>
      </w:pPr>
      <w:r w:rsidRPr="00AF549F">
        <w:rPr>
          <w:rStyle w:val="Strong"/>
        </w:rPr>
        <w:lastRenderedPageBreak/>
        <w:t>Note:</w:t>
      </w:r>
      <w:r w:rsidRPr="00AF549F">
        <w:t xml:space="preserve"> Threads have a unique OS Thread ID.  This value is recorded in the </w:t>
      </w:r>
      <w:r w:rsidRPr="00AF549F">
        <w:rPr>
          <w:rStyle w:val="Strong"/>
        </w:rPr>
        <w:t xml:space="preserve">ID Thread </w:t>
      </w:r>
      <w:r w:rsidRPr="00AF549F">
        <w:t xml:space="preserve">counter in </w:t>
      </w:r>
      <w:proofErr w:type="spellStart"/>
      <w:r w:rsidRPr="00AF549F">
        <w:t>Perfmon</w:t>
      </w:r>
      <w:proofErr w:type="spellEnd"/>
      <w:r w:rsidRPr="00AF549F">
        <w:t xml:space="preserve">.  The debugger and </w:t>
      </w:r>
      <w:proofErr w:type="spellStart"/>
      <w:r w:rsidRPr="00AF549F">
        <w:t>Perfmon</w:t>
      </w:r>
      <w:proofErr w:type="spellEnd"/>
      <w:r w:rsidRPr="00AF549F">
        <w:t xml:space="preserve"> both enumerate the threads in a process using by counting them off (0,1,</w:t>
      </w:r>
      <w:proofErr w:type="gramStart"/>
      <w:r w:rsidRPr="00AF549F">
        <w:t>2,etc</w:t>
      </w:r>
      <w:proofErr w:type="gramEnd"/>
      <w:r w:rsidRPr="00AF549F">
        <w:t xml:space="preserve">).  This means that for the life of a thread it will have the same OS Thread ID but the count that it is associated with may change.  For example if there are 10 threads and thread 5 terminates then the thread that was thread 6 will become thread 5 and so on.  That is why it is always important to check the ID Thread value when verifying that you are looking at the same thread for a given time interval in </w:t>
      </w:r>
      <w:proofErr w:type="spellStart"/>
      <w:r w:rsidRPr="00AF549F">
        <w:t>Perfmon</w:t>
      </w:r>
      <w:proofErr w:type="spellEnd"/>
      <w:r w:rsidRPr="00AF549F">
        <w:t xml:space="preserve"> or back in the debugger.</w:t>
      </w:r>
    </w:p>
    <w:p w14:paraId="1192368D" w14:textId="77777777" w:rsidR="00AF549F" w:rsidRPr="00AF549F" w:rsidRDefault="00AF549F" w:rsidP="00AF549F">
      <w:pPr>
        <w:pStyle w:val="Note"/>
      </w:pPr>
      <w:r w:rsidRPr="00AF549F">
        <w:t xml:space="preserve">In conclusion, the ID Thread value can change during the run of an application as threads stop. For instance, you may see the high CPU thread change from one thread to another in the </w:t>
      </w:r>
      <w:proofErr w:type="spellStart"/>
      <w:r w:rsidRPr="00AF549F">
        <w:t>Perfmon</w:t>
      </w:r>
      <w:proofErr w:type="spellEnd"/>
      <w:r w:rsidRPr="00AF549F">
        <w:t xml:space="preserve"> output. Notice that the ID Thread value changes at the same point as the high CPU spike.</w:t>
      </w:r>
    </w:p>
    <w:p w14:paraId="550C761C" w14:textId="65FE15E1" w:rsidR="009944CF" w:rsidRDefault="009944CF" w:rsidP="000B1F25">
      <w:pPr>
        <w:pStyle w:val="Ln1"/>
        <w:numPr>
          <w:ilvl w:val="0"/>
          <w:numId w:val="0"/>
        </w:numPr>
        <w:ind w:left="1440"/>
      </w:pPr>
      <w:r>
        <w:t xml:space="preserve">Even if we did not have the </w:t>
      </w:r>
      <w:proofErr w:type="spellStart"/>
      <w:r>
        <w:t>Perfmon</w:t>
      </w:r>
      <w:proofErr w:type="spellEnd"/>
      <w:r>
        <w:t xml:space="preserve"> logs </w:t>
      </w:r>
      <w:proofErr w:type="gramStart"/>
      <w:r>
        <w:t>t</w:t>
      </w:r>
      <w:r w:rsidRPr="00972AEF">
        <w:t xml:space="preserve">he </w:t>
      </w:r>
      <w:r w:rsidRPr="00E8097A">
        <w:rPr>
          <w:rStyle w:val="Strong"/>
        </w:rPr>
        <w:t>!runaway</w:t>
      </w:r>
      <w:proofErr w:type="gramEnd"/>
      <w:r w:rsidRPr="00972AEF">
        <w:t xml:space="preserve"> </w:t>
      </w:r>
      <w:r>
        <w:t>debugger command</w:t>
      </w:r>
      <w:r w:rsidRPr="00972AEF">
        <w:t xml:space="preserve"> displays information about the time consumed by each thread.</w:t>
      </w:r>
      <w:r>
        <w:t xml:space="preserve"> In this example of output from </w:t>
      </w:r>
      <w:proofErr w:type="gramStart"/>
      <w:r>
        <w:t xml:space="preserve">the </w:t>
      </w:r>
      <w:r w:rsidRPr="00E8097A">
        <w:rPr>
          <w:rStyle w:val="Strong"/>
        </w:rPr>
        <w:t>!runaway</w:t>
      </w:r>
      <w:proofErr w:type="gramEnd"/>
      <w:r>
        <w:t xml:space="preserve"> debugger command, notice that the threads are sorted by the amount of time they have consumed since they started.  Open the second dump file and compare </w:t>
      </w:r>
      <w:proofErr w:type="gramStart"/>
      <w:r>
        <w:t xml:space="preserve">the </w:t>
      </w:r>
      <w:r w:rsidRPr="00E8097A">
        <w:rPr>
          <w:rStyle w:val="Strong"/>
        </w:rPr>
        <w:t>!runaway</w:t>
      </w:r>
      <w:proofErr w:type="gramEnd"/>
      <w:r>
        <w:t xml:space="preserve"> output from both.  Which thread has the highest delta?  In this case the threads with the highest values and the largest delta should be the same but it is important to remember that this might not always be the case. In the output below, the call stacks of threads 3 and 0 would be of interest if there were a high CPU hang.</w:t>
      </w:r>
    </w:p>
    <w:p w14:paraId="2CFA5038" w14:textId="77777777" w:rsidR="003902A0" w:rsidRDefault="009944CF" w:rsidP="003902A0">
      <w:pPr>
        <w:pStyle w:val="Code"/>
      </w:pPr>
      <w:r w:rsidRPr="00673A8E">
        <w:t>0:000</w:t>
      </w:r>
      <w:proofErr w:type="gramStart"/>
      <w:r w:rsidRPr="00673A8E">
        <w:t xml:space="preserve">&gt; </w:t>
      </w:r>
      <w:r w:rsidR="003902A0">
        <w:t>!runaway</w:t>
      </w:r>
      <w:proofErr w:type="gramEnd"/>
    </w:p>
    <w:p w14:paraId="19E432C3" w14:textId="77777777" w:rsidR="003902A0" w:rsidRDefault="003902A0" w:rsidP="003902A0">
      <w:pPr>
        <w:pStyle w:val="Code"/>
      </w:pPr>
      <w:r>
        <w:t xml:space="preserve"> User Mode Time</w:t>
      </w:r>
    </w:p>
    <w:p w14:paraId="627C2214" w14:textId="77777777" w:rsidR="003902A0" w:rsidRDefault="003902A0" w:rsidP="003902A0">
      <w:pPr>
        <w:pStyle w:val="Code"/>
      </w:pPr>
      <w:r>
        <w:t xml:space="preserve">  Thread       Time</w:t>
      </w:r>
    </w:p>
    <w:p w14:paraId="4F343ECB" w14:textId="77777777" w:rsidR="003902A0" w:rsidRPr="000B1F25" w:rsidRDefault="003902A0" w:rsidP="003902A0">
      <w:pPr>
        <w:pStyle w:val="Code"/>
        <w:rPr>
          <w:b/>
        </w:rPr>
      </w:pPr>
      <w:r>
        <w:t xml:space="preserve">  </w:t>
      </w:r>
      <w:r w:rsidRPr="000B1F25">
        <w:rPr>
          <w:b/>
        </w:rPr>
        <w:t xml:space="preserve"> 9:3500      0 days 0:00:07.265</w:t>
      </w:r>
    </w:p>
    <w:p w14:paraId="2259D04F" w14:textId="77777777" w:rsidR="003902A0" w:rsidRDefault="003902A0" w:rsidP="003902A0">
      <w:pPr>
        <w:pStyle w:val="Code"/>
      </w:pPr>
      <w:r>
        <w:t xml:space="preserve">   0:3468      0 days 0:00:00.640</w:t>
      </w:r>
    </w:p>
    <w:p w14:paraId="6A992304" w14:textId="77777777" w:rsidR="003902A0" w:rsidRDefault="003902A0" w:rsidP="003902A0">
      <w:pPr>
        <w:pStyle w:val="Code"/>
      </w:pPr>
      <w:r>
        <w:t xml:space="preserve">   8:2f3c      0 days 0:00:00.062</w:t>
      </w:r>
    </w:p>
    <w:p w14:paraId="0FE132C3" w14:textId="77777777" w:rsidR="003902A0" w:rsidRDefault="003902A0" w:rsidP="003902A0">
      <w:pPr>
        <w:pStyle w:val="Code"/>
      </w:pPr>
      <w:r>
        <w:t xml:space="preserve">   7:15e8      0 days 0:00:00.000</w:t>
      </w:r>
    </w:p>
    <w:p w14:paraId="4D65224E" w14:textId="77777777" w:rsidR="003902A0" w:rsidRDefault="003902A0" w:rsidP="003902A0">
      <w:pPr>
        <w:pStyle w:val="Code"/>
      </w:pPr>
      <w:r>
        <w:t xml:space="preserve">   6:374c      0 days 0:00:00.000</w:t>
      </w:r>
    </w:p>
    <w:p w14:paraId="3BE1DE68" w14:textId="77777777" w:rsidR="003902A0" w:rsidRDefault="003902A0" w:rsidP="003902A0">
      <w:pPr>
        <w:pStyle w:val="Code"/>
      </w:pPr>
      <w:r>
        <w:t xml:space="preserve">   5:37b4      0 days 0:00:00.000</w:t>
      </w:r>
    </w:p>
    <w:p w14:paraId="631E0DFA" w14:textId="77777777" w:rsidR="003902A0" w:rsidRDefault="003902A0" w:rsidP="003902A0">
      <w:pPr>
        <w:pStyle w:val="Code"/>
      </w:pPr>
      <w:r>
        <w:t xml:space="preserve">   4:3558      0 days 0:00:00.000</w:t>
      </w:r>
    </w:p>
    <w:p w14:paraId="130B13A1" w14:textId="77777777" w:rsidR="003902A0" w:rsidRDefault="003902A0" w:rsidP="003902A0">
      <w:pPr>
        <w:pStyle w:val="Code"/>
      </w:pPr>
      <w:r>
        <w:t xml:space="preserve">   3:30fc      0 days 0:00:00.000</w:t>
      </w:r>
    </w:p>
    <w:p w14:paraId="2AFCB8DE" w14:textId="77777777" w:rsidR="003902A0" w:rsidRDefault="003902A0" w:rsidP="003902A0">
      <w:pPr>
        <w:pStyle w:val="Code"/>
      </w:pPr>
      <w:r>
        <w:t xml:space="preserve">   2:37dc      0 days 0:00:00.000</w:t>
      </w:r>
    </w:p>
    <w:p w14:paraId="550C7626" w14:textId="433AEB33" w:rsidR="009944CF" w:rsidRPr="004874F9" w:rsidRDefault="003902A0" w:rsidP="003902A0">
      <w:pPr>
        <w:pStyle w:val="Code"/>
      </w:pPr>
      <w:r>
        <w:t xml:space="preserve">   1:30f4      0 days 0:00:00.000</w:t>
      </w:r>
    </w:p>
    <w:p w14:paraId="550C7627" w14:textId="77777777" w:rsidR="009944CF" w:rsidRPr="004874F9" w:rsidRDefault="009944CF" w:rsidP="004874F9">
      <w:pPr>
        <w:pStyle w:val="Le"/>
      </w:pPr>
    </w:p>
    <w:p w14:paraId="58A4A03D" w14:textId="77777777" w:rsidR="0029758B" w:rsidRPr="0029758B" w:rsidRDefault="0029758B" w:rsidP="0029758B">
      <w:pPr>
        <w:pStyle w:val="Ln1"/>
      </w:pPr>
      <w:r w:rsidRPr="004874F9">
        <w:t>Switch to the problem thread and view its call stack</w:t>
      </w:r>
      <w:r w:rsidRPr="0029758B">
        <w:t>.  The first few frames may look something like:</w:t>
      </w:r>
    </w:p>
    <w:p w14:paraId="4BA5CC66" w14:textId="77777777" w:rsidR="009C0D7E" w:rsidRDefault="009C0D7E" w:rsidP="009C0D7E">
      <w:pPr>
        <w:pStyle w:val="Code"/>
      </w:pPr>
      <w:r>
        <w:t xml:space="preserve">0:000&gt; </w:t>
      </w:r>
      <w:r w:rsidRPr="000B1F25">
        <w:rPr>
          <w:b/>
        </w:rPr>
        <w:t>~9s</w:t>
      </w:r>
    </w:p>
    <w:p w14:paraId="329F4231" w14:textId="77777777" w:rsidR="009C0D7E" w:rsidRDefault="009C0D7E" w:rsidP="009C0D7E">
      <w:pPr>
        <w:pStyle w:val="Code"/>
      </w:pPr>
      <w:proofErr w:type="spellStart"/>
      <w:r>
        <w:t>eax</w:t>
      </w:r>
      <w:proofErr w:type="spellEnd"/>
      <w:r>
        <w:t xml:space="preserve">=00000000 </w:t>
      </w:r>
      <w:proofErr w:type="spellStart"/>
      <w:r>
        <w:t>ebx</w:t>
      </w:r>
      <w:proofErr w:type="spellEnd"/>
      <w:r>
        <w:t xml:space="preserve">=0a43ee78 </w:t>
      </w:r>
      <w:proofErr w:type="spellStart"/>
      <w:r>
        <w:t>ecx</w:t>
      </w:r>
      <w:proofErr w:type="spellEnd"/>
      <w:r>
        <w:t xml:space="preserve">=0000908d </w:t>
      </w:r>
      <w:proofErr w:type="spellStart"/>
      <w:r>
        <w:t>edx</w:t>
      </w:r>
      <w:proofErr w:type="spellEnd"/>
      <w:r>
        <w:t xml:space="preserve">=00000000 </w:t>
      </w:r>
      <w:proofErr w:type="spellStart"/>
      <w:r>
        <w:t>esi</w:t>
      </w:r>
      <w:proofErr w:type="spellEnd"/>
      <w:r>
        <w:t xml:space="preserve">=03c997a8 </w:t>
      </w:r>
      <w:proofErr w:type="spellStart"/>
      <w:r>
        <w:t>edi</w:t>
      </w:r>
      <w:proofErr w:type="spellEnd"/>
      <w:r>
        <w:t>=03cd7000</w:t>
      </w:r>
    </w:p>
    <w:p w14:paraId="22BB232D" w14:textId="77777777" w:rsidR="009C0D7E" w:rsidRDefault="009C0D7E" w:rsidP="009C0D7E">
      <w:pPr>
        <w:pStyle w:val="Code"/>
      </w:pPr>
      <w:proofErr w:type="spellStart"/>
      <w:r>
        <w:t>eip</w:t>
      </w:r>
      <w:proofErr w:type="spellEnd"/>
      <w:r>
        <w:t xml:space="preserve">=7454d8e8 </w:t>
      </w:r>
      <w:proofErr w:type="spellStart"/>
      <w:r>
        <w:t>esp</w:t>
      </w:r>
      <w:proofErr w:type="spellEnd"/>
      <w:r>
        <w:t xml:space="preserve">=0a43ed50 </w:t>
      </w:r>
      <w:proofErr w:type="spellStart"/>
      <w:r>
        <w:t>ebp</w:t>
      </w:r>
      <w:proofErr w:type="spellEnd"/>
      <w:r>
        <w:t xml:space="preserve">=0a43ed64 </w:t>
      </w:r>
      <w:proofErr w:type="spellStart"/>
      <w:r>
        <w:t>iopl</w:t>
      </w:r>
      <w:proofErr w:type="spellEnd"/>
      <w:r>
        <w:t xml:space="preserve">=0         </w:t>
      </w:r>
      <w:proofErr w:type="spellStart"/>
      <w:r>
        <w:t>nv</w:t>
      </w:r>
      <w:proofErr w:type="spellEnd"/>
      <w:r>
        <w:t xml:space="preserve"> up </w:t>
      </w:r>
      <w:proofErr w:type="spellStart"/>
      <w:r>
        <w:t>ei</w:t>
      </w:r>
      <w:proofErr w:type="spellEnd"/>
      <w:r>
        <w:t xml:space="preserve"> </w:t>
      </w:r>
      <w:proofErr w:type="spellStart"/>
      <w:r>
        <w:t>pl</w:t>
      </w:r>
      <w:proofErr w:type="spellEnd"/>
      <w:r>
        <w:t xml:space="preserve"> </w:t>
      </w:r>
      <w:proofErr w:type="spellStart"/>
      <w:r>
        <w:t>zr</w:t>
      </w:r>
      <w:proofErr w:type="spellEnd"/>
      <w:r>
        <w:t xml:space="preserve"> </w:t>
      </w:r>
      <w:proofErr w:type="spellStart"/>
      <w:r>
        <w:t>na</w:t>
      </w:r>
      <w:proofErr w:type="spellEnd"/>
      <w:r>
        <w:t xml:space="preserve"> </w:t>
      </w:r>
      <w:proofErr w:type="spellStart"/>
      <w:r>
        <w:t>pe</w:t>
      </w:r>
      <w:proofErr w:type="spellEnd"/>
      <w:r>
        <w:t xml:space="preserve"> </w:t>
      </w:r>
      <w:proofErr w:type="spellStart"/>
      <w:r>
        <w:t>nc</w:t>
      </w:r>
      <w:proofErr w:type="spellEnd"/>
    </w:p>
    <w:p w14:paraId="004132DE" w14:textId="77777777" w:rsidR="009C0D7E" w:rsidRPr="000B1F25" w:rsidRDefault="009C0D7E" w:rsidP="009C0D7E">
      <w:pPr>
        <w:pStyle w:val="Code"/>
        <w:rPr>
          <w:lang w:val="de-DE"/>
        </w:rPr>
      </w:pPr>
      <w:proofErr w:type="spellStart"/>
      <w:r w:rsidRPr="000B1F25">
        <w:rPr>
          <w:lang w:val="de-DE"/>
        </w:rPr>
        <w:t>cs</w:t>
      </w:r>
      <w:proofErr w:type="spellEnd"/>
      <w:r w:rsidRPr="000B1F25">
        <w:rPr>
          <w:lang w:val="de-DE"/>
        </w:rPr>
        <w:t xml:space="preserve">=0023  </w:t>
      </w:r>
      <w:proofErr w:type="spellStart"/>
      <w:r w:rsidRPr="000B1F25">
        <w:rPr>
          <w:lang w:val="de-DE"/>
        </w:rPr>
        <w:t>ss</w:t>
      </w:r>
      <w:proofErr w:type="spellEnd"/>
      <w:r w:rsidRPr="000B1F25">
        <w:rPr>
          <w:lang w:val="de-DE"/>
        </w:rPr>
        <w:t xml:space="preserve">=002b  </w:t>
      </w:r>
      <w:proofErr w:type="spellStart"/>
      <w:r w:rsidRPr="000B1F25">
        <w:rPr>
          <w:lang w:val="de-DE"/>
        </w:rPr>
        <w:t>ds</w:t>
      </w:r>
      <w:proofErr w:type="spellEnd"/>
      <w:r w:rsidRPr="000B1F25">
        <w:rPr>
          <w:lang w:val="de-DE"/>
        </w:rPr>
        <w:t xml:space="preserve">=002b  es=002b  </w:t>
      </w:r>
      <w:proofErr w:type="spellStart"/>
      <w:r w:rsidRPr="000B1F25">
        <w:rPr>
          <w:lang w:val="de-DE"/>
        </w:rPr>
        <w:t>fs</w:t>
      </w:r>
      <w:proofErr w:type="spellEnd"/>
      <w:r w:rsidRPr="000B1F25">
        <w:rPr>
          <w:lang w:val="de-DE"/>
        </w:rPr>
        <w:t xml:space="preserve">=0053  </w:t>
      </w:r>
      <w:proofErr w:type="spellStart"/>
      <w:r w:rsidRPr="000B1F25">
        <w:rPr>
          <w:lang w:val="de-DE"/>
        </w:rPr>
        <w:t>gs</w:t>
      </w:r>
      <w:proofErr w:type="spellEnd"/>
      <w:r w:rsidRPr="000B1F25">
        <w:rPr>
          <w:lang w:val="de-DE"/>
        </w:rPr>
        <w:t xml:space="preserve">=002b             </w:t>
      </w:r>
      <w:proofErr w:type="spellStart"/>
      <w:r w:rsidRPr="000B1F25">
        <w:rPr>
          <w:lang w:val="de-DE"/>
        </w:rPr>
        <w:t>efl</w:t>
      </w:r>
      <w:proofErr w:type="spellEnd"/>
      <w:r w:rsidRPr="000B1F25">
        <w:rPr>
          <w:lang w:val="de-DE"/>
        </w:rPr>
        <w:t>=00010246</w:t>
      </w:r>
    </w:p>
    <w:p w14:paraId="604926FE" w14:textId="77777777" w:rsidR="009C0D7E" w:rsidRDefault="009C0D7E" w:rsidP="009C0D7E">
      <w:pPr>
        <w:pStyle w:val="Code"/>
      </w:pPr>
      <w:proofErr w:type="spellStart"/>
      <w:proofErr w:type="gramStart"/>
      <w:r>
        <w:t>clr!WKS</w:t>
      </w:r>
      <w:proofErr w:type="spellEnd"/>
      <w:r>
        <w:t>::</w:t>
      </w:r>
      <w:proofErr w:type="spellStart"/>
      <w:proofErr w:type="gramEnd"/>
      <w:r>
        <w:t>gc_heap</w:t>
      </w:r>
      <w:proofErr w:type="spellEnd"/>
      <w:r>
        <w:t>::adjust_limit_clr+0xf7:</w:t>
      </w:r>
    </w:p>
    <w:p w14:paraId="3FDC50BA" w14:textId="7169CEE4" w:rsidR="009C0D7E" w:rsidRPr="000B1F25" w:rsidRDefault="009C0D7E" w:rsidP="000B1F25">
      <w:pPr>
        <w:pStyle w:val="Code"/>
        <w:rPr>
          <w:lang w:val="de-DE"/>
        </w:rPr>
      </w:pPr>
      <w:r w:rsidRPr="000B1F25">
        <w:rPr>
          <w:lang w:val="de-DE"/>
        </w:rPr>
        <w:t xml:space="preserve">7454d8e8 f3ab            </w:t>
      </w:r>
      <w:proofErr w:type="spellStart"/>
      <w:r w:rsidRPr="000B1F25">
        <w:rPr>
          <w:lang w:val="de-DE"/>
        </w:rPr>
        <w:t>rep</w:t>
      </w:r>
      <w:proofErr w:type="spellEnd"/>
      <w:r w:rsidRPr="000B1F25">
        <w:rPr>
          <w:lang w:val="de-DE"/>
        </w:rPr>
        <w:t xml:space="preserve"> </w:t>
      </w:r>
      <w:proofErr w:type="spellStart"/>
      <w:r w:rsidRPr="000B1F25">
        <w:rPr>
          <w:lang w:val="de-DE"/>
        </w:rPr>
        <w:t>stos</w:t>
      </w:r>
      <w:proofErr w:type="spellEnd"/>
      <w:r w:rsidRPr="000B1F25">
        <w:rPr>
          <w:lang w:val="de-DE"/>
        </w:rPr>
        <w:t xml:space="preserve"> </w:t>
      </w:r>
      <w:proofErr w:type="spellStart"/>
      <w:r w:rsidRPr="000B1F25">
        <w:rPr>
          <w:lang w:val="de-DE"/>
        </w:rPr>
        <w:t>dword</w:t>
      </w:r>
      <w:proofErr w:type="spellEnd"/>
      <w:r w:rsidRPr="000B1F25">
        <w:rPr>
          <w:lang w:val="de-DE"/>
        </w:rPr>
        <w:t xml:space="preserve"> </w:t>
      </w:r>
      <w:proofErr w:type="spellStart"/>
      <w:r w:rsidRPr="000B1F25">
        <w:rPr>
          <w:lang w:val="de-DE"/>
        </w:rPr>
        <w:t>ptr</w:t>
      </w:r>
      <w:proofErr w:type="spellEnd"/>
      <w:r w:rsidRPr="000B1F25">
        <w:rPr>
          <w:lang w:val="de-DE"/>
        </w:rPr>
        <w:t xml:space="preserve"> es:[</w:t>
      </w:r>
      <w:proofErr w:type="spellStart"/>
      <w:r w:rsidRPr="000B1F25">
        <w:rPr>
          <w:lang w:val="de-DE"/>
        </w:rPr>
        <w:t>edi</w:t>
      </w:r>
      <w:proofErr w:type="spellEnd"/>
      <w:r w:rsidRPr="000B1F25">
        <w:rPr>
          <w:lang w:val="de-DE"/>
        </w:rPr>
        <w:t>]</w:t>
      </w:r>
    </w:p>
    <w:p w14:paraId="0332E948" w14:textId="77777777" w:rsidR="009C0D7E" w:rsidRPr="000B1F25" w:rsidRDefault="009C0D7E" w:rsidP="000B1F25">
      <w:pPr>
        <w:pStyle w:val="Code"/>
        <w:rPr>
          <w:lang w:val="de-DE"/>
        </w:rPr>
      </w:pPr>
    </w:p>
    <w:p w14:paraId="17E873B9" w14:textId="0C51F979" w:rsidR="00D928BD" w:rsidRPr="00D928BD" w:rsidRDefault="00D928BD" w:rsidP="000B1F25">
      <w:pPr>
        <w:pStyle w:val="Code"/>
      </w:pPr>
      <w:r w:rsidRPr="00D928BD">
        <w:t>0:00</w:t>
      </w:r>
      <w:r w:rsidR="009C0D7E">
        <w:t>9</w:t>
      </w:r>
      <w:r w:rsidRPr="00D928BD">
        <w:t xml:space="preserve">&gt; </w:t>
      </w:r>
      <w:r w:rsidRPr="000B1F25">
        <w:rPr>
          <w:b/>
        </w:rPr>
        <w:t>k</w:t>
      </w:r>
    </w:p>
    <w:p w14:paraId="4BAC3BED" w14:textId="77777777" w:rsidR="00D928BD" w:rsidRPr="00D928BD" w:rsidRDefault="00D928BD" w:rsidP="000B1F25">
      <w:pPr>
        <w:pStyle w:val="Code"/>
      </w:pPr>
      <w:proofErr w:type="spellStart"/>
      <w:r w:rsidRPr="00D928BD">
        <w:t>ChildEBP</w:t>
      </w:r>
      <w:proofErr w:type="spellEnd"/>
      <w:r w:rsidRPr="00D928BD">
        <w:t xml:space="preserve"> </w:t>
      </w:r>
      <w:proofErr w:type="spellStart"/>
      <w:r w:rsidRPr="00D928BD">
        <w:t>RetAddr</w:t>
      </w:r>
      <w:proofErr w:type="spellEnd"/>
      <w:r w:rsidRPr="00D928BD">
        <w:t xml:space="preserve">  </w:t>
      </w:r>
    </w:p>
    <w:p w14:paraId="2983C406" w14:textId="77777777" w:rsidR="00D928BD" w:rsidRPr="00D928BD" w:rsidRDefault="00D928BD" w:rsidP="000B1F25">
      <w:pPr>
        <w:pStyle w:val="Code"/>
      </w:pPr>
      <w:r w:rsidRPr="00D928BD">
        <w:t xml:space="preserve">06a7ec9c 74822a54 </w:t>
      </w:r>
      <w:proofErr w:type="spellStart"/>
      <w:proofErr w:type="gramStart"/>
      <w:r w:rsidRPr="00D928BD">
        <w:t>clr!WKS</w:t>
      </w:r>
      <w:proofErr w:type="spellEnd"/>
      <w:r w:rsidRPr="00D928BD">
        <w:t>::</w:t>
      </w:r>
      <w:proofErr w:type="spellStart"/>
      <w:proofErr w:type="gramEnd"/>
      <w:r w:rsidRPr="00D928BD">
        <w:t>gc_heap</w:t>
      </w:r>
      <w:proofErr w:type="spellEnd"/>
      <w:r w:rsidRPr="00D928BD">
        <w:t>::adjust_limit_clr+0xf7</w:t>
      </w:r>
    </w:p>
    <w:p w14:paraId="3F03D440" w14:textId="77777777" w:rsidR="00D928BD" w:rsidRPr="00D928BD" w:rsidRDefault="00D928BD" w:rsidP="000B1F25">
      <w:pPr>
        <w:pStyle w:val="Code"/>
      </w:pPr>
      <w:r w:rsidRPr="00D928BD">
        <w:t xml:space="preserve">06a7ecdc 7455ac7d </w:t>
      </w:r>
      <w:proofErr w:type="spellStart"/>
      <w:proofErr w:type="gramStart"/>
      <w:r w:rsidRPr="00D928BD">
        <w:t>clr!WKS</w:t>
      </w:r>
      <w:proofErr w:type="spellEnd"/>
      <w:r w:rsidRPr="00D928BD">
        <w:t>::</w:t>
      </w:r>
      <w:proofErr w:type="spellStart"/>
      <w:proofErr w:type="gramEnd"/>
      <w:r w:rsidRPr="00D928BD">
        <w:t>gc_heap</w:t>
      </w:r>
      <w:proofErr w:type="spellEnd"/>
      <w:r w:rsidRPr="00D928BD">
        <w:t>::a_fit_free_list_large_p+0x241</w:t>
      </w:r>
    </w:p>
    <w:p w14:paraId="10F26C53" w14:textId="77777777" w:rsidR="00D928BD" w:rsidRPr="00D928BD" w:rsidRDefault="00D928BD" w:rsidP="000B1F25">
      <w:pPr>
        <w:pStyle w:val="Code"/>
      </w:pPr>
      <w:r w:rsidRPr="00D928BD">
        <w:lastRenderedPageBreak/>
        <w:t xml:space="preserve">06a7ecf8 7455abce </w:t>
      </w:r>
      <w:proofErr w:type="spellStart"/>
      <w:proofErr w:type="gramStart"/>
      <w:r w:rsidRPr="00D928BD">
        <w:t>clr!WKS</w:t>
      </w:r>
      <w:proofErr w:type="spellEnd"/>
      <w:r w:rsidRPr="00D928BD">
        <w:t>::</w:t>
      </w:r>
      <w:proofErr w:type="spellStart"/>
      <w:proofErr w:type="gramEnd"/>
      <w:r w:rsidRPr="00D928BD">
        <w:t>gc_heap</w:t>
      </w:r>
      <w:proofErr w:type="spellEnd"/>
      <w:r w:rsidRPr="00D928BD">
        <w:t>::loh_try_fit+0x1b</w:t>
      </w:r>
    </w:p>
    <w:p w14:paraId="3F327429" w14:textId="77777777" w:rsidR="00D928BD" w:rsidRPr="00D928BD" w:rsidRDefault="00D928BD" w:rsidP="000B1F25">
      <w:pPr>
        <w:pStyle w:val="Code"/>
      </w:pPr>
      <w:r w:rsidRPr="00D928BD">
        <w:t xml:space="preserve">06a7ed58 7455aa89 </w:t>
      </w:r>
      <w:proofErr w:type="spellStart"/>
      <w:proofErr w:type="gramStart"/>
      <w:r w:rsidRPr="00D928BD">
        <w:t>clr!WKS</w:t>
      </w:r>
      <w:proofErr w:type="spellEnd"/>
      <w:r w:rsidRPr="00D928BD">
        <w:t>::</w:t>
      </w:r>
      <w:proofErr w:type="spellStart"/>
      <w:proofErr w:type="gramEnd"/>
      <w:r w:rsidRPr="00D928BD">
        <w:t>gc_heap</w:t>
      </w:r>
      <w:proofErr w:type="spellEnd"/>
      <w:r w:rsidRPr="00D928BD">
        <w:t>::allocate_large+0x235</w:t>
      </w:r>
    </w:p>
    <w:p w14:paraId="0D9F11BA" w14:textId="77777777" w:rsidR="00D928BD" w:rsidRPr="00D928BD" w:rsidRDefault="00D928BD" w:rsidP="000B1F25">
      <w:pPr>
        <w:pStyle w:val="Code"/>
      </w:pPr>
      <w:r w:rsidRPr="00D928BD">
        <w:t xml:space="preserve">06a7ed7c 7454dbe0 </w:t>
      </w:r>
      <w:proofErr w:type="spellStart"/>
      <w:proofErr w:type="gramStart"/>
      <w:r w:rsidRPr="00D928BD">
        <w:t>clr!WKS</w:t>
      </w:r>
      <w:proofErr w:type="spellEnd"/>
      <w:r w:rsidRPr="00D928BD">
        <w:t>::</w:t>
      </w:r>
      <w:proofErr w:type="spellStart"/>
      <w:proofErr w:type="gramEnd"/>
      <w:r w:rsidRPr="00D928BD">
        <w:t>gc_heap</w:t>
      </w:r>
      <w:proofErr w:type="spellEnd"/>
      <w:r w:rsidRPr="00D928BD">
        <w:t>::try_allocate_more_space+0x17a</w:t>
      </w:r>
    </w:p>
    <w:p w14:paraId="2A77D554" w14:textId="77777777" w:rsidR="00D928BD" w:rsidRPr="00D928BD" w:rsidRDefault="00D928BD" w:rsidP="000B1F25">
      <w:pPr>
        <w:pStyle w:val="Code"/>
      </w:pPr>
      <w:r w:rsidRPr="00D928BD">
        <w:t xml:space="preserve">06a7ed94 7455aa51 </w:t>
      </w:r>
      <w:proofErr w:type="spellStart"/>
      <w:proofErr w:type="gramStart"/>
      <w:r w:rsidRPr="00D928BD">
        <w:t>clr!WKS</w:t>
      </w:r>
      <w:proofErr w:type="spellEnd"/>
      <w:r w:rsidRPr="00D928BD">
        <w:t>::</w:t>
      </w:r>
      <w:proofErr w:type="spellStart"/>
      <w:proofErr w:type="gramEnd"/>
      <w:r w:rsidRPr="00D928BD">
        <w:t>gc_heap</w:t>
      </w:r>
      <w:proofErr w:type="spellEnd"/>
      <w:r w:rsidRPr="00D928BD">
        <w:t>::allocate_more_space+0x18</w:t>
      </w:r>
    </w:p>
    <w:p w14:paraId="523FB94D" w14:textId="77777777" w:rsidR="00D928BD" w:rsidRPr="00D928BD" w:rsidRDefault="00D928BD" w:rsidP="000B1F25">
      <w:pPr>
        <w:pStyle w:val="Code"/>
      </w:pPr>
      <w:r w:rsidRPr="00D928BD">
        <w:t xml:space="preserve">06a7eddc 74552c1e </w:t>
      </w:r>
      <w:proofErr w:type="spellStart"/>
      <w:proofErr w:type="gramStart"/>
      <w:r w:rsidRPr="00D928BD">
        <w:t>clr!WKS</w:t>
      </w:r>
      <w:proofErr w:type="spellEnd"/>
      <w:r w:rsidRPr="00D928BD">
        <w:t>::</w:t>
      </w:r>
      <w:proofErr w:type="spellStart"/>
      <w:proofErr w:type="gramEnd"/>
      <w:r w:rsidRPr="00D928BD">
        <w:t>gc_heap</w:t>
      </w:r>
      <w:proofErr w:type="spellEnd"/>
      <w:r w:rsidRPr="00D928BD">
        <w:t>::allocate_large_object+0x7b</w:t>
      </w:r>
    </w:p>
    <w:p w14:paraId="71B4AB3E" w14:textId="77777777" w:rsidR="00D928BD" w:rsidRPr="00D928BD" w:rsidRDefault="00D928BD" w:rsidP="000B1F25">
      <w:pPr>
        <w:pStyle w:val="Code"/>
      </w:pPr>
      <w:r w:rsidRPr="00D928BD">
        <w:t xml:space="preserve">06a7edf0 74453433 </w:t>
      </w:r>
      <w:proofErr w:type="spellStart"/>
      <w:proofErr w:type="gramStart"/>
      <w:r w:rsidRPr="00D928BD">
        <w:t>clr!WKS</w:t>
      </w:r>
      <w:proofErr w:type="spellEnd"/>
      <w:r w:rsidRPr="00D928BD">
        <w:t>::</w:t>
      </w:r>
      <w:proofErr w:type="spellStart"/>
      <w:proofErr w:type="gramEnd"/>
      <w:r w:rsidRPr="00D928BD">
        <w:t>GCHeap</w:t>
      </w:r>
      <w:proofErr w:type="spellEnd"/>
      <w:r w:rsidRPr="00D928BD">
        <w:t>::Alloc+0x72</w:t>
      </w:r>
    </w:p>
    <w:p w14:paraId="3B1A556C" w14:textId="77777777" w:rsidR="00D928BD" w:rsidRPr="00D928BD" w:rsidRDefault="00D928BD" w:rsidP="000B1F25">
      <w:pPr>
        <w:pStyle w:val="Code"/>
      </w:pPr>
      <w:r w:rsidRPr="00D928BD">
        <w:t xml:space="preserve">06a7ee10 7445b029 </w:t>
      </w:r>
      <w:proofErr w:type="gramStart"/>
      <w:r w:rsidRPr="00D928BD">
        <w:t>clr!Alloc</w:t>
      </w:r>
      <w:proofErr w:type="gramEnd"/>
      <w:r w:rsidRPr="00D928BD">
        <w:t>+0x54</w:t>
      </w:r>
    </w:p>
    <w:p w14:paraId="7C4BD949" w14:textId="77777777" w:rsidR="00D928BD" w:rsidRPr="00D928BD" w:rsidRDefault="00D928BD" w:rsidP="000B1F25">
      <w:pPr>
        <w:pStyle w:val="Code"/>
      </w:pPr>
      <w:r w:rsidRPr="00D928BD">
        <w:t xml:space="preserve">06a7eee0 7445a6b5 </w:t>
      </w:r>
      <w:proofErr w:type="gramStart"/>
      <w:r w:rsidRPr="00D928BD">
        <w:t>clr!AllocateArrayEx</w:t>
      </w:r>
      <w:proofErr w:type="gramEnd"/>
      <w:r w:rsidRPr="00D928BD">
        <w:t>+0x2ce</w:t>
      </w:r>
    </w:p>
    <w:p w14:paraId="4C71F40E" w14:textId="47B8B13D" w:rsidR="0029758B" w:rsidRDefault="00D928BD" w:rsidP="000B1F25">
      <w:pPr>
        <w:pStyle w:val="Code"/>
      </w:pPr>
      <w:r w:rsidRPr="00D928BD">
        <w:t xml:space="preserve">06a7ef88 0a23482a </w:t>
      </w:r>
      <w:proofErr w:type="gramStart"/>
      <w:r w:rsidRPr="00D928BD">
        <w:t>clr!JIT</w:t>
      </w:r>
      <w:proofErr w:type="gramEnd"/>
      <w:r w:rsidRPr="00D928BD">
        <w:t>_NewArr1+0x149</w:t>
      </w:r>
      <w:r w:rsidRPr="00D928BD" w:rsidDel="00D928BD">
        <w:t xml:space="preserve"> </w:t>
      </w:r>
    </w:p>
    <w:p w14:paraId="4AACA550" w14:textId="77777777" w:rsidR="0029758B" w:rsidRDefault="0029758B" w:rsidP="0029758B">
      <w:pPr>
        <w:pStyle w:val="Code"/>
      </w:pPr>
      <w:r>
        <w:t>…</w:t>
      </w:r>
    </w:p>
    <w:p w14:paraId="5C4EBAF0" w14:textId="1374533F" w:rsidR="0029758B" w:rsidRDefault="0029758B" w:rsidP="0029758B">
      <w:pPr>
        <w:pStyle w:val="Code"/>
      </w:pPr>
    </w:p>
    <w:p w14:paraId="536670F6" w14:textId="77777777" w:rsidR="0029758B" w:rsidRPr="0029758B" w:rsidRDefault="0029758B" w:rsidP="0029758B">
      <w:pPr>
        <w:pStyle w:val="Ln1"/>
        <w:rPr>
          <w:rStyle w:val="Emphasis"/>
        </w:rPr>
      </w:pPr>
      <w:r w:rsidRPr="00624C7D">
        <w:rPr>
          <w:rStyle w:val="Emphasis"/>
        </w:rPr>
        <w:t>What does it appear the thread was doing at the time the dump was performed?</w:t>
      </w:r>
    </w:p>
    <w:p w14:paraId="1C087D2A" w14:textId="77777777" w:rsidR="0029758B" w:rsidRPr="0029758B" w:rsidRDefault="0029758B" w:rsidP="0029758B">
      <w:pPr>
        <w:pStyle w:val="Ln1"/>
        <w:rPr>
          <w:rStyle w:val="Emphasis"/>
        </w:rPr>
      </w:pPr>
      <w:r w:rsidRPr="00624C7D">
        <w:rPr>
          <w:rStyle w:val="Emphasis"/>
        </w:rPr>
        <w:t xml:space="preserve">How does </w:t>
      </w:r>
      <w:r w:rsidRPr="0029758B">
        <w:rPr>
          <w:rStyle w:val="Emphasis"/>
        </w:rPr>
        <w:t>this help you find the root cause of the problem?</w:t>
      </w:r>
    </w:p>
    <w:p w14:paraId="0CB66809" w14:textId="77777777" w:rsidR="0029758B" w:rsidRPr="004874F9" w:rsidRDefault="0029758B" w:rsidP="0029758B">
      <w:pPr>
        <w:pStyle w:val="Lp2"/>
      </w:pPr>
      <w:r w:rsidRPr="004874F9">
        <w:t xml:space="preserve">Depending on what the process was doing at the exact moment in time when the dump was </w:t>
      </w:r>
      <w:r>
        <w:t>performed</w:t>
      </w:r>
      <w:r w:rsidRPr="004874F9">
        <w:t xml:space="preserve">, your results may </w:t>
      </w:r>
      <w:r>
        <w:t xml:space="preserve">appear similar to the preceding results—a thread doing </w:t>
      </w:r>
      <w:r w:rsidRPr="004874F9">
        <w:t>GC work.</w:t>
      </w:r>
    </w:p>
    <w:p w14:paraId="013F1F07" w14:textId="4CC1E873" w:rsidR="0029758B" w:rsidRDefault="0029758B" w:rsidP="000B1F25">
      <w:pPr>
        <w:pStyle w:val="Ln1"/>
        <w:numPr>
          <w:ilvl w:val="0"/>
          <w:numId w:val="0"/>
        </w:numPr>
        <w:ind w:left="1080" w:hanging="360"/>
      </w:pPr>
      <w:r w:rsidRPr="007D3C4E">
        <w:t>The thread that has been using the majority of the CPU time was performing GC work</w:t>
      </w:r>
      <w:r w:rsidRPr="0029758B">
        <w:t xml:space="preserve">, but this information does not help us identify the root </w:t>
      </w:r>
      <w:proofErr w:type="gramStart"/>
      <w:r w:rsidRPr="0029758B">
        <w:t>cause..</w:t>
      </w:r>
      <w:proofErr w:type="gramEnd"/>
      <w:r w:rsidRPr="0029758B">
        <w:t xml:space="preserve">  When we suspect that the GC may be causing the problem we can check the </w:t>
      </w:r>
      <w:r w:rsidRPr="0029758B">
        <w:rPr>
          <w:rStyle w:val="Strong"/>
        </w:rPr>
        <w:t>% time in GC</w:t>
      </w:r>
      <w:r w:rsidRPr="0029758B">
        <w:t xml:space="preserve"> </w:t>
      </w:r>
      <w:proofErr w:type="spellStart"/>
      <w:r w:rsidRPr="0029758B">
        <w:t>Perfmon</w:t>
      </w:r>
      <w:proofErr w:type="spellEnd"/>
      <w:r w:rsidRPr="0029758B">
        <w:t xml:space="preserve"> counter.   Before we do that let's take a quick look at another way to gauge the CPU usage of our threads in the dump file.</w:t>
      </w:r>
      <w:r w:rsidRPr="0029758B">
        <w:br/>
      </w:r>
    </w:p>
    <w:p w14:paraId="550C762A" w14:textId="77777777" w:rsidR="009944CF" w:rsidRDefault="009944CF" w:rsidP="0029758B">
      <w:pPr>
        <w:pStyle w:val="Ln1"/>
        <w:numPr>
          <w:ilvl w:val="0"/>
          <w:numId w:val="49"/>
        </w:numPr>
      </w:pPr>
      <w:r>
        <w:t>Our thread appears to be a managed thread even though the GC work is going on at the top of the thread.</w:t>
      </w:r>
      <w:r w:rsidRPr="004874F9">
        <w:t xml:space="preserve"> </w:t>
      </w:r>
      <w:r>
        <w:t>The last GC Frame (</w:t>
      </w:r>
      <w:proofErr w:type="gramStart"/>
      <w:r w:rsidR="004B45AF" w:rsidRPr="004B45AF">
        <w:t>clr!JIT</w:t>
      </w:r>
      <w:proofErr w:type="gramEnd"/>
      <w:r w:rsidR="004B45AF" w:rsidRPr="004B45AF">
        <w:t>_NewArr1</w:t>
      </w:r>
      <w:r>
        <w:t xml:space="preserve"> is the function in the last fram</w:t>
      </w:r>
      <w:r w:rsidR="004B45AF">
        <w:t>e in the sample output in step 7</w:t>
      </w:r>
      <w:r>
        <w:t>G)  is followed by the message “WARNING: Frame IP not in any known module. Following frames may be wrong.”</w:t>
      </w:r>
      <w:r w:rsidRPr="004874F9">
        <w:t xml:space="preserve"> </w:t>
      </w:r>
      <w:r>
        <w:t xml:space="preserve">You should see something similar in your </w:t>
      </w:r>
      <w:proofErr w:type="spellStart"/>
      <w:r>
        <w:t>callstack</w:t>
      </w:r>
      <w:proofErr w:type="spellEnd"/>
      <w:r>
        <w:t xml:space="preserve">.  Since we believe that managed code is executing on this </w:t>
      </w:r>
      <w:proofErr w:type="spellStart"/>
      <w:r>
        <w:t>callstack</w:t>
      </w:r>
      <w:proofErr w:type="spellEnd"/>
      <w:r>
        <w:t xml:space="preserve"> let us take a look at that code.</w:t>
      </w:r>
    </w:p>
    <w:p w14:paraId="129BD321" w14:textId="77777777" w:rsidR="005D36E9" w:rsidRDefault="009944CF" w:rsidP="00D86753">
      <w:pPr>
        <w:pStyle w:val="Ln1"/>
        <w:numPr>
          <w:ilvl w:val="0"/>
          <w:numId w:val="49"/>
        </w:numPr>
      </w:pPr>
      <w:r>
        <w:t>Check to</w:t>
      </w:r>
      <w:r w:rsidRPr="004874F9">
        <w:t xml:space="preserve"> see what</w:t>
      </w:r>
      <w:r>
        <w:t xml:space="preserve"> managed</w:t>
      </w:r>
      <w:r w:rsidRPr="004874F9">
        <w:t xml:space="preserve"> calls are on the stack by using </w:t>
      </w:r>
      <w:r>
        <w:t>the “</w:t>
      </w:r>
      <w:r w:rsidRPr="00691F2D">
        <w:rPr>
          <w:rStyle w:val="Strong"/>
        </w:rPr>
        <w:t>!</w:t>
      </w:r>
      <w:proofErr w:type="spellStart"/>
      <w:r w:rsidRPr="00691F2D">
        <w:rPr>
          <w:rStyle w:val="Strong"/>
        </w:rPr>
        <w:t>clrstack</w:t>
      </w:r>
      <w:proofErr w:type="spellEnd"/>
      <w:r>
        <w:t>” command</w:t>
      </w:r>
    </w:p>
    <w:p w14:paraId="487709F4" w14:textId="4B508D9A" w:rsidR="005D36E9" w:rsidRPr="004874F9" w:rsidRDefault="005D36E9" w:rsidP="000B1F25">
      <w:pPr>
        <w:pStyle w:val="Note"/>
      </w:pPr>
      <w:r>
        <w:t>I</w:t>
      </w:r>
      <w:r w:rsidR="00D86753">
        <w:t>f the line of code is missing, make sure that your symbol path points to the</w:t>
      </w:r>
      <w:r>
        <w:t xml:space="preserve"> directory with FotoVision.pdb:</w:t>
      </w:r>
      <w:r>
        <w:br/>
      </w:r>
      <w:r>
        <w:br/>
      </w:r>
      <w:r w:rsidR="00D86753">
        <w:t>.</w:t>
      </w:r>
      <w:proofErr w:type="spellStart"/>
      <w:r w:rsidR="00D86753">
        <w:t>sympath</w:t>
      </w:r>
      <w:proofErr w:type="spellEnd"/>
      <w:r w:rsidR="00D86753">
        <w:t>+ C:\LabFiles\FotoVision\4.0\C#</w:t>
      </w:r>
      <w:r w:rsidR="00D86753" w:rsidRPr="00D86753">
        <w:t>\Desktop</w:t>
      </w:r>
      <w:r w:rsidR="00D86753">
        <w:t>\Bin</w:t>
      </w:r>
      <w:r>
        <w:br/>
        <w:t>.reload</w:t>
      </w:r>
    </w:p>
    <w:p w14:paraId="54FBD472" w14:textId="6C553C70" w:rsidR="003902A0" w:rsidRPr="000B1F25" w:rsidRDefault="00D928BD" w:rsidP="003902A0">
      <w:pPr>
        <w:pStyle w:val="Code"/>
        <w:rPr>
          <w:sz w:val="14"/>
        </w:rPr>
      </w:pPr>
      <w:proofErr w:type="gramStart"/>
      <w:r w:rsidRPr="000B1F25">
        <w:rPr>
          <w:sz w:val="14"/>
        </w:rPr>
        <w:t>0:005</w:t>
      </w:r>
      <w:r w:rsidR="003902A0" w:rsidRPr="001575D3">
        <w:rPr>
          <w:b/>
          <w:sz w:val="14"/>
          <w:rPrChange w:id="7" w:author="Wolfgang Kroneder" w:date="2015-02-21T16:37:00Z">
            <w:rPr>
              <w:sz w:val="14"/>
            </w:rPr>
          </w:rPrChange>
        </w:rPr>
        <w:t>!clrstack</w:t>
      </w:r>
      <w:proofErr w:type="gramEnd"/>
    </w:p>
    <w:p w14:paraId="5C1200AA" w14:textId="77777777" w:rsidR="003902A0" w:rsidRPr="000B1F25" w:rsidRDefault="003902A0" w:rsidP="003902A0">
      <w:pPr>
        <w:pStyle w:val="Code"/>
        <w:rPr>
          <w:sz w:val="14"/>
        </w:rPr>
      </w:pPr>
      <w:r w:rsidRPr="000B1F25">
        <w:rPr>
          <w:sz w:val="14"/>
        </w:rPr>
        <w:t>OS Thread Id: 0x3500 (9)</w:t>
      </w:r>
    </w:p>
    <w:p w14:paraId="39B05F23" w14:textId="77777777" w:rsidR="003902A0" w:rsidRPr="000B1F25" w:rsidRDefault="003902A0" w:rsidP="003902A0">
      <w:pPr>
        <w:pStyle w:val="Code"/>
        <w:rPr>
          <w:sz w:val="14"/>
        </w:rPr>
      </w:pPr>
      <w:r w:rsidRPr="000B1F25">
        <w:rPr>
          <w:sz w:val="14"/>
        </w:rPr>
        <w:t>Child SP       IP Call Site</w:t>
      </w:r>
    </w:p>
    <w:p w14:paraId="3E3E9257" w14:textId="77777777" w:rsidR="003902A0" w:rsidRPr="000B1F25" w:rsidRDefault="003902A0" w:rsidP="003902A0">
      <w:pPr>
        <w:pStyle w:val="Code"/>
        <w:rPr>
          <w:sz w:val="14"/>
        </w:rPr>
      </w:pPr>
      <w:r w:rsidRPr="000B1F25">
        <w:rPr>
          <w:sz w:val="14"/>
        </w:rPr>
        <w:t>0a43efd0 7454d8e8 [</w:t>
      </w:r>
      <w:proofErr w:type="spellStart"/>
      <w:r w:rsidRPr="000B1F25">
        <w:rPr>
          <w:sz w:val="14"/>
        </w:rPr>
        <w:t>HelperMethodFrame</w:t>
      </w:r>
      <w:proofErr w:type="spellEnd"/>
      <w:r w:rsidRPr="000B1F25">
        <w:rPr>
          <w:sz w:val="14"/>
        </w:rPr>
        <w:t xml:space="preserve">: 0a43efd0] </w:t>
      </w:r>
    </w:p>
    <w:p w14:paraId="0180D82B" w14:textId="77777777" w:rsidR="003902A0" w:rsidRPr="000B1F25" w:rsidRDefault="003902A0" w:rsidP="003902A0">
      <w:pPr>
        <w:pStyle w:val="Code"/>
        <w:rPr>
          <w:sz w:val="14"/>
        </w:rPr>
      </w:pPr>
      <w:r w:rsidRPr="000B1F25">
        <w:rPr>
          <w:sz w:val="14"/>
        </w:rPr>
        <w:t>0a43f05c 09ae60a1 *** WARNING: Unable to verify checksum for FotoVision.exe</w:t>
      </w:r>
    </w:p>
    <w:p w14:paraId="46F1A4D0" w14:textId="08A32A71" w:rsidR="003902A0" w:rsidRPr="000B1F25" w:rsidRDefault="003902A0" w:rsidP="003902A0">
      <w:pPr>
        <w:pStyle w:val="Code"/>
        <w:rPr>
          <w:sz w:val="14"/>
        </w:rPr>
      </w:pPr>
      <w:proofErr w:type="spellStart"/>
      <w:proofErr w:type="gramStart"/>
      <w:r w:rsidRPr="000B1F25">
        <w:rPr>
          <w:sz w:val="14"/>
        </w:rPr>
        <w:t>FotoVisionDesktop.PhotoHelper.GetSepiaMatrix</w:t>
      </w:r>
      <w:proofErr w:type="spellEnd"/>
      <w:proofErr w:type="gramEnd"/>
      <w:r w:rsidRPr="000B1F25">
        <w:rPr>
          <w:sz w:val="14"/>
        </w:rPr>
        <w:t>() [c:\LabFiles\FotoVision\4.0\C#\Desktop\Source\util\PhotoHelper.cs @ 346]</w:t>
      </w:r>
    </w:p>
    <w:p w14:paraId="3F4CAC6F" w14:textId="7E5C558D" w:rsidR="003902A0" w:rsidRPr="000B1F25" w:rsidRDefault="003902A0" w:rsidP="003902A0">
      <w:pPr>
        <w:pStyle w:val="Code"/>
        <w:rPr>
          <w:sz w:val="14"/>
        </w:rPr>
      </w:pPr>
      <w:r w:rsidRPr="000B1F25">
        <w:rPr>
          <w:sz w:val="14"/>
        </w:rPr>
        <w:t>0a43f0f8 09ae46da FotoVisionDesktop.OptimizeActions+&lt;&gt;c__DisplayClass</w:t>
      </w:r>
      <w:proofErr w:type="gramStart"/>
      <w:r w:rsidRPr="000B1F25">
        <w:rPr>
          <w:sz w:val="14"/>
        </w:rPr>
        <w:t>0.&lt;</w:t>
      </w:r>
      <w:proofErr w:type="gramEnd"/>
      <w:r w:rsidRPr="000B1F25">
        <w:rPr>
          <w:sz w:val="14"/>
        </w:rPr>
        <w:t>AdjustColor&gt;b__2() [c:\LabFiles\FotoVision\4.0\C#\Desktop\Source\util\OptimizeActions.cs @ 180]</w:t>
      </w:r>
    </w:p>
    <w:p w14:paraId="7B8000B4" w14:textId="77777777" w:rsidR="003902A0" w:rsidRPr="000B1F25" w:rsidRDefault="003902A0" w:rsidP="003902A0">
      <w:pPr>
        <w:pStyle w:val="Code"/>
        <w:rPr>
          <w:sz w:val="14"/>
        </w:rPr>
      </w:pPr>
      <w:r w:rsidRPr="000B1F25">
        <w:rPr>
          <w:sz w:val="14"/>
        </w:rPr>
        <w:t xml:space="preserve">0a43f180 736404e5 </w:t>
      </w:r>
      <w:proofErr w:type="spellStart"/>
      <w:proofErr w:type="gramStart"/>
      <w:r w:rsidRPr="000B1F25">
        <w:rPr>
          <w:sz w:val="14"/>
        </w:rPr>
        <w:t>System.Threading.Tasks.Task</w:t>
      </w:r>
      <w:proofErr w:type="gramEnd"/>
      <w:r w:rsidRPr="000B1F25">
        <w:rPr>
          <w:sz w:val="14"/>
        </w:rPr>
        <w:t>.InnerInvoke</w:t>
      </w:r>
      <w:proofErr w:type="spellEnd"/>
      <w:r w:rsidRPr="000B1F25">
        <w:rPr>
          <w:sz w:val="14"/>
        </w:rPr>
        <w:t>()</w:t>
      </w:r>
    </w:p>
    <w:p w14:paraId="78A7E62F" w14:textId="77777777" w:rsidR="003902A0" w:rsidRPr="000B1F25" w:rsidRDefault="003902A0" w:rsidP="003902A0">
      <w:pPr>
        <w:pStyle w:val="Code"/>
        <w:rPr>
          <w:sz w:val="14"/>
        </w:rPr>
      </w:pPr>
      <w:r w:rsidRPr="000B1F25">
        <w:rPr>
          <w:sz w:val="14"/>
        </w:rPr>
        <w:lastRenderedPageBreak/>
        <w:t xml:space="preserve">0a43f18c 7364044a </w:t>
      </w:r>
      <w:proofErr w:type="spellStart"/>
      <w:proofErr w:type="gramStart"/>
      <w:r w:rsidRPr="000B1F25">
        <w:rPr>
          <w:sz w:val="14"/>
        </w:rPr>
        <w:t>System.Threading.Tasks.Task</w:t>
      </w:r>
      <w:proofErr w:type="gramEnd"/>
      <w:r w:rsidRPr="000B1F25">
        <w:rPr>
          <w:sz w:val="14"/>
        </w:rPr>
        <w:t>.Execute</w:t>
      </w:r>
      <w:proofErr w:type="spellEnd"/>
      <w:r w:rsidRPr="000B1F25">
        <w:rPr>
          <w:sz w:val="14"/>
        </w:rPr>
        <w:t>()</w:t>
      </w:r>
    </w:p>
    <w:p w14:paraId="5C368F62" w14:textId="77777777" w:rsidR="003902A0" w:rsidRPr="000B1F25" w:rsidRDefault="003902A0" w:rsidP="003902A0">
      <w:pPr>
        <w:pStyle w:val="Code"/>
        <w:rPr>
          <w:sz w:val="14"/>
        </w:rPr>
      </w:pPr>
      <w:r w:rsidRPr="000B1F25">
        <w:rPr>
          <w:sz w:val="14"/>
        </w:rPr>
        <w:t xml:space="preserve">0a43f1b0 73640419 </w:t>
      </w:r>
      <w:proofErr w:type="gramStart"/>
      <w:r w:rsidRPr="000B1F25">
        <w:rPr>
          <w:sz w:val="14"/>
        </w:rPr>
        <w:t>System.Threading.Tasks.Task</w:t>
      </w:r>
      <w:proofErr w:type="gramEnd"/>
      <w:r w:rsidRPr="000B1F25">
        <w:rPr>
          <w:sz w:val="14"/>
        </w:rPr>
        <w:t>.ExecutionContextCallback(System.Object)</w:t>
      </w:r>
    </w:p>
    <w:p w14:paraId="34279B9D" w14:textId="77777777" w:rsidR="003902A0" w:rsidRPr="000B1F25" w:rsidRDefault="003902A0" w:rsidP="003902A0">
      <w:pPr>
        <w:pStyle w:val="Code"/>
        <w:rPr>
          <w:sz w:val="14"/>
        </w:rPr>
      </w:pPr>
      <w:r w:rsidRPr="000B1F25">
        <w:rPr>
          <w:sz w:val="14"/>
        </w:rPr>
        <w:t xml:space="preserve">0a43f1b4 7360df17 </w:t>
      </w:r>
      <w:proofErr w:type="gramStart"/>
      <w:r w:rsidRPr="000B1F25">
        <w:rPr>
          <w:sz w:val="14"/>
        </w:rPr>
        <w:t>System.Threading.ExecutionContext.RunInternal</w:t>
      </w:r>
      <w:proofErr w:type="gramEnd"/>
      <w:r w:rsidRPr="000B1F25">
        <w:rPr>
          <w:sz w:val="14"/>
        </w:rPr>
        <w:t xml:space="preserve">(System.Threading.ExecutionContext, </w:t>
      </w:r>
      <w:proofErr w:type="spellStart"/>
      <w:r w:rsidRPr="000B1F25">
        <w:rPr>
          <w:sz w:val="14"/>
        </w:rPr>
        <w:t>System.Threading.ContextCallback</w:t>
      </w:r>
      <w:proofErr w:type="spellEnd"/>
      <w:r w:rsidRPr="000B1F25">
        <w:rPr>
          <w:sz w:val="14"/>
        </w:rPr>
        <w:t xml:space="preserve">, </w:t>
      </w:r>
      <w:proofErr w:type="spellStart"/>
      <w:r w:rsidRPr="000B1F25">
        <w:rPr>
          <w:sz w:val="14"/>
        </w:rPr>
        <w:t>System.Object</w:t>
      </w:r>
      <w:proofErr w:type="spellEnd"/>
      <w:r w:rsidRPr="000B1F25">
        <w:rPr>
          <w:sz w:val="14"/>
        </w:rPr>
        <w:t>, Boolean)</w:t>
      </w:r>
    </w:p>
    <w:p w14:paraId="6E8996EC" w14:textId="77777777" w:rsidR="003902A0" w:rsidRPr="000B1F25" w:rsidRDefault="003902A0" w:rsidP="003902A0">
      <w:pPr>
        <w:pStyle w:val="Code"/>
        <w:rPr>
          <w:sz w:val="14"/>
        </w:rPr>
      </w:pPr>
      <w:r w:rsidRPr="000B1F25">
        <w:rPr>
          <w:sz w:val="14"/>
        </w:rPr>
        <w:t xml:space="preserve">0a43f220 7360de66 </w:t>
      </w:r>
      <w:proofErr w:type="gramStart"/>
      <w:r w:rsidRPr="000B1F25">
        <w:rPr>
          <w:sz w:val="14"/>
        </w:rPr>
        <w:t>System.Threading.ExecutionContext.Run</w:t>
      </w:r>
      <w:proofErr w:type="gramEnd"/>
      <w:r w:rsidRPr="000B1F25">
        <w:rPr>
          <w:sz w:val="14"/>
        </w:rPr>
        <w:t xml:space="preserve">(System.Threading.ExecutionContext, </w:t>
      </w:r>
      <w:proofErr w:type="spellStart"/>
      <w:r w:rsidRPr="000B1F25">
        <w:rPr>
          <w:sz w:val="14"/>
        </w:rPr>
        <w:t>System.Threading.ContextCallback</w:t>
      </w:r>
      <w:proofErr w:type="spellEnd"/>
      <w:r w:rsidRPr="000B1F25">
        <w:rPr>
          <w:sz w:val="14"/>
        </w:rPr>
        <w:t xml:space="preserve">, </w:t>
      </w:r>
      <w:proofErr w:type="spellStart"/>
      <w:r w:rsidRPr="000B1F25">
        <w:rPr>
          <w:sz w:val="14"/>
        </w:rPr>
        <w:t>System.Object</w:t>
      </w:r>
      <w:proofErr w:type="spellEnd"/>
      <w:r w:rsidRPr="000B1F25">
        <w:rPr>
          <w:sz w:val="14"/>
        </w:rPr>
        <w:t>, Boolean)</w:t>
      </w:r>
    </w:p>
    <w:p w14:paraId="2F6FC11D" w14:textId="77777777" w:rsidR="003902A0" w:rsidRPr="000B1F25" w:rsidRDefault="003902A0" w:rsidP="003902A0">
      <w:pPr>
        <w:pStyle w:val="Code"/>
        <w:rPr>
          <w:sz w:val="14"/>
        </w:rPr>
      </w:pPr>
      <w:r w:rsidRPr="000B1F25">
        <w:rPr>
          <w:sz w:val="14"/>
        </w:rPr>
        <w:t xml:space="preserve">0a43f234 73640238 </w:t>
      </w:r>
      <w:proofErr w:type="gramStart"/>
      <w:r w:rsidRPr="000B1F25">
        <w:rPr>
          <w:sz w:val="14"/>
        </w:rPr>
        <w:t>System.Threading.Tasks.Task</w:t>
      </w:r>
      <w:proofErr w:type="gramEnd"/>
      <w:r w:rsidRPr="000B1F25">
        <w:rPr>
          <w:sz w:val="14"/>
        </w:rPr>
        <w:t xml:space="preserve">.ExecuteWithThreadLocal(System.Threading.Tasks.Task </w:t>
      </w:r>
      <w:proofErr w:type="spellStart"/>
      <w:r w:rsidRPr="000B1F25">
        <w:rPr>
          <w:sz w:val="14"/>
        </w:rPr>
        <w:t>ByRef</w:t>
      </w:r>
      <w:proofErr w:type="spellEnd"/>
      <w:r w:rsidRPr="000B1F25">
        <w:rPr>
          <w:sz w:val="14"/>
        </w:rPr>
        <w:t>)</w:t>
      </w:r>
    </w:p>
    <w:p w14:paraId="6D50463B" w14:textId="77777777" w:rsidR="003902A0" w:rsidRPr="000B1F25" w:rsidRDefault="003902A0" w:rsidP="003902A0">
      <w:pPr>
        <w:pStyle w:val="Code"/>
        <w:rPr>
          <w:sz w:val="14"/>
        </w:rPr>
      </w:pPr>
      <w:r w:rsidRPr="000B1F25">
        <w:rPr>
          <w:sz w:val="14"/>
        </w:rPr>
        <w:t xml:space="preserve">0a43f298 73640157 </w:t>
      </w:r>
      <w:proofErr w:type="spellStart"/>
      <w:proofErr w:type="gramStart"/>
      <w:r w:rsidRPr="000B1F25">
        <w:rPr>
          <w:sz w:val="14"/>
        </w:rPr>
        <w:t>System.Threading.Tasks.Task</w:t>
      </w:r>
      <w:proofErr w:type="gramEnd"/>
      <w:r w:rsidRPr="000B1F25">
        <w:rPr>
          <w:sz w:val="14"/>
        </w:rPr>
        <w:t>.ExecuteEntry</w:t>
      </w:r>
      <w:proofErr w:type="spellEnd"/>
      <w:r w:rsidRPr="000B1F25">
        <w:rPr>
          <w:sz w:val="14"/>
        </w:rPr>
        <w:t>(Boolean)</w:t>
      </w:r>
    </w:p>
    <w:p w14:paraId="3BA33753" w14:textId="77777777" w:rsidR="003902A0" w:rsidRPr="000B1F25" w:rsidRDefault="003902A0" w:rsidP="003902A0">
      <w:pPr>
        <w:pStyle w:val="Code"/>
        <w:rPr>
          <w:sz w:val="14"/>
        </w:rPr>
      </w:pPr>
      <w:r w:rsidRPr="000B1F25">
        <w:rPr>
          <w:sz w:val="14"/>
        </w:rPr>
        <w:t xml:space="preserve">0a43f2a8 736400a3 </w:t>
      </w:r>
      <w:proofErr w:type="gramStart"/>
      <w:r w:rsidRPr="000B1F25">
        <w:rPr>
          <w:sz w:val="14"/>
        </w:rPr>
        <w:t>System.Threading.Tasks.Task</w:t>
      </w:r>
      <w:proofErr w:type="gramEnd"/>
      <w:r w:rsidRPr="000B1F25">
        <w:rPr>
          <w:sz w:val="14"/>
        </w:rPr>
        <w:t>.System.Threading.IThreadPoolWorkItem.ExecuteWorkItem()</w:t>
      </w:r>
    </w:p>
    <w:p w14:paraId="7F8E4896" w14:textId="77777777" w:rsidR="003902A0" w:rsidRPr="000B1F25" w:rsidRDefault="003902A0" w:rsidP="003902A0">
      <w:pPr>
        <w:pStyle w:val="Code"/>
        <w:rPr>
          <w:sz w:val="14"/>
        </w:rPr>
      </w:pPr>
      <w:r w:rsidRPr="000B1F25">
        <w:rPr>
          <w:sz w:val="14"/>
        </w:rPr>
        <w:t xml:space="preserve">0a43f2ac 7366894a </w:t>
      </w:r>
      <w:proofErr w:type="spellStart"/>
      <w:proofErr w:type="gramStart"/>
      <w:r w:rsidRPr="000B1F25">
        <w:rPr>
          <w:sz w:val="14"/>
        </w:rPr>
        <w:t>System.Threading.ThreadPoolWorkQueue.Dispatch</w:t>
      </w:r>
      <w:proofErr w:type="spellEnd"/>
      <w:proofErr w:type="gramEnd"/>
      <w:r w:rsidRPr="000B1F25">
        <w:rPr>
          <w:sz w:val="14"/>
        </w:rPr>
        <w:t>()</w:t>
      </w:r>
    </w:p>
    <w:p w14:paraId="10838FBE" w14:textId="77777777" w:rsidR="003902A0" w:rsidRPr="000B1F25" w:rsidRDefault="003902A0" w:rsidP="003902A0">
      <w:pPr>
        <w:pStyle w:val="Code"/>
        <w:rPr>
          <w:sz w:val="14"/>
        </w:rPr>
      </w:pPr>
      <w:r w:rsidRPr="000B1F25">
        <w:rPr>
          <w:sz w:val="14"/>
        </w:rPr>
        <w:t xml:space="preserve">0a43f2fc 73668835 </w:t>
      </w:r>
      <w:proofErr w:type="gramStart"/>
      <w:r w:rsidRPr="000B1F25">
        <w:rPr>
          <w:sz w:val="14"/>
        </w:rPr>
        <w:t>System.Threading._</w:t>
      </w:r>
      <w:proofErr w:type="spellStart"/>
      <w:proofErr w:type="gramEnd"/>
      <w:r w:rsidRPr="000B1F25">
        <w:rPr>
          <w:sz w:val="14"/>
        </w:rPr>
        <w:t>ThreadPoolWaitCallback.PerformWaitCallback</w:t>
      </w:r>
      <w:proofErr w:type="spellEnd"/>
      <w:r w:rsidRPr="000B1F25">
        <w:rPr>
          <w:sz w:val="14"/>
        </w:rPr>
        <w:t>()</w:t>
      </w:r>
    </w:p>
    <w:p w14:paraId="550C7659" w14:textId="7DB7B8DE" w:rsidR="009944CF" w:rsidRDefault="003902A0" w:rsidP="003902A0">
      <w:pPr>
        <w:pStyle w:val="Code"/>
      </w:pPr>
      <w:r w:rsidRPr="000B1F25">
        <w:rPr>
          <w:sz w:val="14"/>
        </w:rPr>
        <w:t xml:space="preserve">0a43f524 74452652 [DebuggerU2MCatchHandlerFrame: 0a43f524] </w:t>
      </w:r>
    </w:p>
    <w:p w14:paraId="550C765A" w14:textId="0C3C2625" w:rsidR="009944CF" w:rsidRPr="004874F9" w:rsidRDefault="009944CF" w:rsidP="0029758B">
      <w:pPr>
        <w:pStyle w:val="Ln1"/>
        <w:numPr>
          <w:ilvl w:val="0"/>
          <w:numId w:val="49"/>
        </w:numPr>
      </w:pPr>
      <w:r>
        <w:t>T</w:t>
      </w:r>
      <w:r w:rsidRPr="004874F9">
        <w:t xml:space="preserve">he </w:t>
      </w:r>
      <w:r w:rsidR="009C0D7E">
        <w:t xml:space="preserve">name of the function </w:t>
      </w:r>
      <w:r w:rsidRPr="004874F9">
        <w:t xml:space="preserve">at the very top of the stack should look familiar. It looks like the call that occurs when </w:t>
      </w:r>
      <w:r>
        <w:t xml:space="preserve">you click </w:t>
      </w:r>
      <w:r w:rsidRPr="004874F9">
        <w:t xml:space="preserve">the </w:t>
      </w:r>
      <w:r w:rsidRPr="00691F2D">
        <w:rPr>
          <w:rStyle w:val="Strong"/>
        </w:rPr>
        <w:t>Sepia</w:t>
      </w:r>
      <w:r w:rsidRPr="004874F9">
        <w:t xml:space="preserve"> button</w:t>
      </w:r>
      <w:r>
        <w:t>.</w:t>
      </w:r>
    </w:p>
    <w:p w14:paraId="7E0844F0" w14:textId="1FFF4A4F" w:rsidR="009C0D7E" w:rsidRDefault="009944CF" w:rsidP="000B1F25">
      <w:pPr>
        <w:pStyle w:val="Ln1"/>
        <w:numPr>
          <w:ilvl w:val="0"/>
          <w:numId w:val="49"/>
        </w:numPr>
      </w:pPr>
      <w:r w:rsidRPr="004874F9">
        <w:t xml:space="preserve">So where do we go from here? </w:t>
      </w:r>
      <w:r w:rsidR="009C0D7E">
        <w:t>It seems we are running a task on a worker thread (</w:t>
      </w:r>
      <w:proofErr w:type="spellStart"/>
      <w:r w:rsidR="009C0D7E" w:rsidRPr="009C0D7E">
        <w:t>System.Threading.Tasks.Task.ExecuteEntry</w:t>
      </w:r>
      <w:proofErr w:type="spellEnd"/>
      <w:r w:rsidR="009C0D7E">
        <w:t xml:space="preserve">) </w:t>
      </w:r>
      <w:r w:rsidR="006759A9">
        <w:br/>
      </w:r>
      <w:r w:rsidR="009C0D7E">
        <w:t xml:space="preserve">The most easy way to find out what thread has spawned the Task is </w:t>
      </w:r>
      <w:r w:rsidR="006759A9">
        <w:t xml:space="preserve">using </w:t>
      </w:r>
      <w:r w:rsidR="009C0D7E">
        <w:t>!</w:t>
      </w:r>
      <w:proofErr w:type="spellStart"/>
      <w:r w:rsidR="009C0D7E">
        <w:t>gcroot</w:t>
      </w:r>
      <w:proofErr w:type="spellEnd"/>
      <w:r w:rsidR="009C0D7E">
        <w:t>.</w:t>
      </w:r>
      <w:r w:rsidR="006759A9">
        <w:br/>
        <w:t>This will tell us “who” has a reference to our task.</w:t>
      </w:r>
    </w:p>
    <w:p w14:paraId="1E49AFD0" w14:textId="5B626E07" w:rsidR="009C0D7E" w:rsidRDefault="009C0D7E">
      <w:pPr>
        <w:pStyle w:val="Ln3"/>
        <w:numPr>
          <w:ilvl w:val="0"/>
          <w:numId w:val="0"/>
        </w:numPr>
        <w:ind w:left="1440"/>
      </w:pPr>
      <w:proofErr w:type="gramStart"/>
      <w:r>
        <w:t xml:space="preserve">Use </w:t>
      </w:r>
      <w:r w:rsidRPr="000B1F25">
        <w:rPr>
          <w:b/>
        </w:rPr>
        <w:t>!</w:t>
      </w:r>
      <w:proofErr w:type="spellStart"/>
      <w:r w:rsidRPr="000B1F25">
        <w:rPr>
          <w:b/>
        </w:rPr>
        <w:t>dso</w:t>
      </w:r>
      <w:proofErr w:type="spellEnd"/>
      <w:proofErr w:type="gramEnd"/>
      <w:r>
        <w:t xml:space="preserve"> to dump the Task Object on the thread (should be on the bottom) and </w:t>
      </w:r>
      <w:r w:rsidRPr="000B1F25">
        <w:rPr>
          <w:b/>
        </w:rPr>
        <w:t>!</w:t>
      </w:r>
      <w:proofErr w:type="spellStart"/>
      <w:r w:rsidRPr="000B1F25">
        <w:rPr>
          <w:b/>
        </w:rPr>
        <w:t>gcroot</w:t>
      </w:r>
      <w:proofErr w:type="spellEnd"/>
      <w:r>
        <w:t xml:space="preserve"> on the address to where we are coming from.</w:t>
      </w:r>
    </w:p>
    <w:p w14:paraId="6A23DF4D" w14:textId="77777777" w:rsidR="009C0D7E" w:rsidRDefault="009C0D7E">
      <w:pPr>
        <w:pStyle w:val="Ln3"/>
        <w:numPr>
          <w:ilvl w:val="0"/>
          <w:numId w:val="0"/>
        </w:numPr>
        <w:ind w:left="1440"/>
      </w:pPr>
    </w:p>
    <w:p w14:paraId="17152E49" w14:textId="77777777" w:rsidR="009C0D7E" w:rsidRDefault="009C0D7E" w:rsidP="000B1F25">
      <w:pPr>
        <w:pStyle w:val="Code"/>
      </w:pPr>
      <w:r>
        <w:t>0:009</w:t>
      </w:r>
      <w:proofErr w:type="gramStart"/>
      <w:r>
        <w:t xml:space="preserve">&gt; </w:t>
      </w:r>
      <w:r w:rsidRPr="000B1F25">
        <w:rPr>
          <w:b/>
        </w:rPr>
        <w:t>!</w:t>
      </w:r>
      <w:proofErr w:type="spellStart"/>
      <w:r w:rsidRPr="000B1F25">
        <w:rPr>
          <w:b/>
        </w:rPr>
        <w:t>dso</w:t>
      </w:r>
      <w:proofErr w:type="spellEnd"/>
      <w:proofErr w:type="gramEnd"/>
    </w:p>
    <w:p w14:paraId="229D6D41" w14:textId="77777777" w:rsidR="009C0D7E" w:rsidRDefault="009C0D7E" w:rsidP="000B1F25">
      <w:pPr>
        <w:pStyle w:val="Code"/>
      </w:pPr>
      <w:r>
        <w:t>OS Thread Id: 0x3500 (9)</w:t>
      </w:r>
    </w:p>
    <w:p w14:paraId="0C751C13" w14:textId="77777777" w:rsidR="009C0D7E" w:rsidRDefault="009C0D7E" w:rsidP="000B1F25">
      <w:pPr>
        <w:pStyle w:val="Code"/>
      </w:pPr>
      <w:r>
        <w:t>ESP/</w:t>
      </w:r>
      <w:proofErr w:type="gramStart"/>
      <w:r>
        <w:t>REG  Object</w:t>
      </w:r>
      <w:proofErr w:type="gramEnd"/>
      <w:r>
        <w:t xml:space="preserve">   Name</w:t>
      </w:r>
    </w:p>
    <w:p w14:paraId="03C2C6FE" w14:textId="77777777" w:rsidR="009C0D7E" w:rsidRDefault="009C0D7E" w:rsidP="000B1F25">
      <w:pPr>
        <w:pStyle w:val="Code"/>
      </w:pPr>
      <w:r>
        <w:t xml:space="preserve">0A43F07C 03f45208 </w:t>
      </w:r>
      <w:proofErr w:type="spellStart"/>
      <w:r>
        <w:t>System.Object</w:t>
      </w:r>
      <w:proofErr w:type="spellEnd"/>
      <w:proofErr w:type="gramStart"/>
      <w:r>
        <w:t xml:space="preserve">[]   </w:t>
      </w:r>
      <w:proofErr w:type="gramEnd"/>
      <w:r>
        <w:t xml:space="preserve"> (</w:t>
      </w:r>
      <w:proofErr w:type="spellStart"/>
      <w:r>
        <w:t>System.Text.StringBuilder</w:t>
      </w:r>
      <w:proofErr w:type="spellEnd"/>
      <w:r>
        <w:t>[])</w:t>
      </w:r>
    </w:p>
    <w:p w14:paraId="6258B9B1" w14:textId="77777777" w:rsidR="009C0D7E" w:rsidRDefault="009C0D7E" w:rsidP="000B1F25">
      <w:pPr>
        <w:pStyle w:val="Code"/>
      </w:pPr>
      <w:r>
        <w:t xml:space="preserve">0A43F084 03f45208 </w:t>
      </w:r>
      <w:proofErr w:type="spellStart"/>
      <w:r>
        <w:t>System.Object</w:t>
      </w:r>
      <w:proofErr w:type="spellEnd"/>
      <w:proofErr w:type="gramStart"/>
      <w:r>
        <w:t xml:space="preserve">[]   </w:t>
      </w:r>
      <w:proofErr w:type="gramEnd"/>
      <w:r>
        <w:t xml:space="preserve"> (</w:t>
      </w:r>
      <w:proofErr w:type="spellStart"/>
      <w:r>
        <w:t>System.Text.StringBuilder</w:t>
      </w:r>
      <w:proofErr w:type="spellEnd"/>
      <w:r>
        <w:t>[])</w:t>
      </w:r>
    </w:p>
    <w:p w14:paraId="00D896B8" w14:textId="77777777" w:rsidR="009C0D7E" w:rsidRDefault="009C0D7E" w:rsidP="000B1F25">
      <w:pPr>
        <w:pStyle w:val="Code"/>
      </w:pPr>
      <w:r>
        <w:t xml:space="preserve">0A43F10C 02ce7174 </w:t>
      </w:r>
      <w:proofErr w:type="spellStart"/>
      <w:r>
        <w:t>System.Single</w:t>
      </w:r>
      <w:proofErr w:type="spellEnd"/>
      <w:proofErr w:type="gramStart"/>
      <w:r>
        <w:t>[][</w:t>
      </w:r>
      <w:proofErr w:type="gramEnd"/>
      <w:r>
        <w:t>]</w:t>
      </w:r>
    </w:p>
    <w:p w14:paraId="24505EF8" w14:textId="3A580658" w:rsidR="009C0D7E" w:rsidRDefault="009C0D7E" w:rsidP="000B1F25">
      <w:pPr>
        <w:pStyle w:val="Code"/>
      </w:pPr>
      <w:r>
        <w:t>..</w:t>
      </w:r>
    </w:p>
    <w:p w14:paraId="5FC87B36" w14:textId="77777777" w:rsidR="009C0D7E" w:rsidRDefault="009C0D7E" w:rsidP="000B1F25">
      <w:pPr>
        <w:pStyle w:val="Code"/>
      </w:pPr>
      <w:r>
        <w:t xml:space="preserve">0A43F150 02ce7f18 </w:t>
      </w:r>
      <w:proofErr w:type="spellStart"/>
      <w:r>
        <w:t>FotoVisionDesktop.OptimizeActions</w:t>
      </w:r>
      <w:proofErr w:type="spellEnd"/>
      <w:r>
        <w:t>+&lt;&gt;c__DisplayClass0</w:t>
      </w:r>
    </w:p>
    <w:p w14:paraId="292BC0D4" w14:textId="77777777" w:rsidR="009C0D7E" w:rsidRDefault="009C0D7E" w:rsidP="000B1F25">
      <w:pPr>
        <w:pStyle w:val="Code"/>
      </w:pPr>
      <w:r>
        <w:t xml:space="preserve">0A43F190 02ce7f58 </w:t>
      </w:r>
      <w:proofErr w:type="spellStart"/>
      <w:r>
        <w:t>System.Threading.Tasks.Task</w:t>
      </w:r>
      <w:proofErr w:type="spellEnd"/>
    </w:p>
    <w:p w14:paraId="0E91424F" w14:textId="77777777" w:rsidR="009C0D7E" w:rsidRDefault="009C0D7E" w:rsidP="000B1F25">
      <w:pPr>
        <w:pStyle w:val="Code"/>
      </w:pPr>
      <w:r>
        <w:t xml:space="preserve">0A43F1B4 02ce7140 </w:t>
      </w:r>
      <w:proofErr w:type="spellStart"/>
      <w:r>
        <w:t>System.Threading.Thread</w:t>
      </w:r>
      <w:proofErr w:type="spellEnd"/>
    </w:p>
    <w:p w14:paraId="75A99A80" w14:textId="77777777" w:rsidR="009C0D7E" w:rsidRDefault="009C0D7E" w:rsidP="000B1F25">
      <w:pPr>
        <w:pStyle w:val="Code"/>
      </w:pPr>
      <w:r>
        <w:t xml:space="preserve">0A43F1C4 02ce7140 </w:t>
      </w:r>
      <w:proofErr w:type="spellStart"/>
      <w:r>
        <w:t>System.Threading.Thread</w:t>
      </w:r>
      <w:proofErr w:type="spellEnd"/>
    </w:p>
    <w:p w14:paraId="06991D7C" w14:textId="77777777" w:rsidR="009C0D7E" w:rsidRDefault="009C0D7E" w:rsidP="000B1F25">
      <w:pPr>
        <w:pStyle w:val="Code"/>
      </w:pPr>
      <w:r>
        <w:t xml:space="preserve">0A43F208 02ce7f58 </w:t>
      </w:r>
      <w:proofErr w:type="spellStart"/>
      <w:r>
        <w:t>System.Threading.Tasks.Task</w:t>
      </w:r>
      <w:proofErr w:type="spellEnd"/>
    </w:p>
    <w:p w14:paraId="3B0CD0A0" w14:textId="77777777" w:rsidR="009C0D7E" w:rsidRDefault="009C0D7E" w:rsidP="000B1F25">
      <w:pPr>
        <w:pStyle w:val="Code"/>
      </w:pPr>
      <w:r>
        <w:t xml:space="preserve">0A43F21C 02ce7f58 </w:t>
      </w:r>
      <w:proofErr w:type="spellStart"/>
      <w:r>
        <w:t>System.Threading.Tasks.Task</w:t>
      </w:r>
      <w:proofErr w:type="spellEnd"/>
    </w:p>
    <w:p w14:paraId="75AC54E7" w14:textId="77777777" w:rsidR="009C0D7E" w:rsidRDefault="009C0D7E" w:rsidP="000B1F25">
      <w:pPr>
        <w:pStyle w:val="Code"/>
      </w:pPr>
      <w:r>
        <w:t xml:space="preserve">0A43F230 02ce7f58 </w:t>
      </w:r>
      <w:proofErr w:type="spellStart"/>
      <w:r>
        <w:t>System.Threading.Tasks.Task</w:t>
      </w:r>
      <w:proofErr w:type="spellEnd"/>
    </w:p>
    <w:p w14:paraId="6F420665" w14:textId="77777777" w:rsidR="009C0D7E" w:rsidRDefault="009C0D7E" w:rsidP="000B1F25">
      <w:pPr>
        <w:pStyle w:val="Code"/>
      </w:pPr>
      <w:r>
        <w:t xml:space="preserve">0A43F238 02ce6630 </w:t>
      </w:r>
      <w:proofErr w:type="spellStart"/>
      <w:r>
        <w:t>System.Threading.Tasks.TplEtwProvider</w:t>
      </w:r>
      <w:proofErr w:type="spellEnd"/>
    </w:p>
    <w:p w14:paraId="52FC40DC" w14:textId="77777777" w:rsidR="009C0D7E" w:rsidRDefault="009C0D7E" w:rsidP="000B1F25">
      <w:pPr>
        <w:pStyle w:val="Code"/>
      </w:pPr>
      <w:r>
        <w:t xml:space="preserve">0A43F244 02ce7f58 </w:t>
      </w:r>
      <w:proofErr w:type="spellStart"/>
      <w:r>
        <w:t>System.Threading.Tasks.Task</w:t>
      </w:r>
      <w:proofErr w:type="spellEnd"/>
    </w:p>
    <w:p w14:paraId="32510E9D" w14:textId="77777777" w:rsidR="009C0D7E" w:rsidRDefault="009C0D7E" w:rsidP="000B1F25">
      <w:pPr>
        <w:pStyle w:val="Code"/>
      </w:pPr>
      <w:r>
        <w:t xml:space="preserve">0A43F2B4 02ce6f80 </w:t>
      </w:r>
      <w:proofErr w:type="spellStart"/>
      <w:r>
        <w:t>System.Threading.ThreadPoolWorkQueueThreadLocals</w:t>
      </w:r>
      <w:proofErr w:type="spellEnd"/>
    </w:p>
    <w:p w14:paraId="6AAA7CF1" w14:textId="77777777" w:rsidR="009C0D7E" w:rsidRDefault="009C0D7E" w:rsidP="000B1F25">
      <w:pPr>
        <w:pStyle w:val="Code"/>
      </w:pPr>
      <w:r>
        <w:t xml:space="preserve">0A43F2B8 02ce6840 </w:t>
      </w:r>
      <w:proofErr w:type="spellStart"/>
      <w:r>
        <w:t>System.Threading.ThreadPoolWorkQueue</w:t>
      </w:r>
      <w:proofErr w:type="spellEnd"/>
    </w:p>
    <w:p w14:paraId="7D3A883A" w14:textId="29881693" w:rsidR="009C0D7E" w:rsidRDefault="009C0D7E" w:rsidP="000B1F25">
      <w:pPr>
        <w:pStyle w:val="Code"/>
      </w:pPr>
      <w:r>
        <w:t xml:space="preserve">0A43F2CC </w:t>
      </w:r>
      <w:r w:rsidRPr="000B1F25">
        <w:rPr>
          <w:b/>
          <w:color w:val="FF0000"/>
        </w:rPr>
        <w:t>02ce7f58</w:t>
      </w:r>
      <w:r>
        <w:t xml:space="preserve"> </w:t>
      </w:r>
      <w:proofErr w:type="spellStart"/>
      <w:r>
        <w:t>System.Threading.Tasks.Task</w:t>
      </w:r>
      <w:proofErr w:type="spellEnd"/>
    </w:p>
    <w:p w14:paraId="5DF824ED" w14:textId="77777777" w:rsidR="009C0D7E" w:rsidRDefault="009C0D7E" w:rsidP="000B1F25">
      <w:pPr>
        <w:pStyle w:val="Code"/>
      </w:pPr>
    </w:p>
    <w:p w14:paraId="452EA0A1" w14:textId="77777777" w:rsidR="009C0D7E" w:rsidRDefault="009C0D7E" w:rsidP="009C0D7E">
      <w:pPr>
        <w:pStyle w:val="Code"/>
      </w:pPr>
      <w:r>
        <w:t>0:009</w:t>
      </w:r>
      <w:proofErr w:type="gramStart"/>
      <w:r>
        <w:t>&gt; !</w:t>
      </w:r>
      <w:proofErr w:type="spellStart"/>
      <w:r>
        <w:t>gcroot</w:t>
      </w:r>
      <w:proofErr w:type="spellEnd"/>
      <w:proofErr w:type="gramEnd"/>
      <w:r>
        <w:t xml:space="preserve"> </w:t>
      </w:r>
      <w:r w:rsidRPr="000B1F25">
        <w:rPr>
          <w:b/>
          <w:color w:val="FF0000"/>
        </w:rPr>
        <w:t>02ce7f58</w:t>
      </w:r>
      <w:r>
        <w:t xml:space="preserve"> </w:t>
      </w:r>
    </w:p>
    <w:p w14:paraId="28D50FEA" w14:textId="77777777" w:rsidR="009C0D7E" w:rsidRPr="000B1F25" w:rsidRDefault="009C0D7E" w:rsidP="009C0D7E">
      <w:pPr>
        <w:pStyle w:val="Code"/>
        <w:rPr>
          <w:b/>
          <w:color w:val="FF0000"/>
        </w:rPr>
      </w:pPr>
      <w:r w:rsidRPr="000B1F25">
        <w:rPr>
          <w:b/>
          <w:color w:val="FF0000"/>
        </w:rPr>
        <w:t>Thread 3468:</w:t>
      </w:r>
    </w:p>
    <w:p w14:paraId="10D04C2B" w14:textId="77777777" w:rsidR="009C0D7E" w:rsidRDefault="009C0D7E" w:rsidP="009C0D7E">
      <w:pPr>
        <w:pStyle w:val="Code"/>
      </w:pPr>
      <w:r>
        <w:t xml:space="preserve">    00ede0f8 73643ebf </w:t>
      </w:r>
      <w:proofErr w:type="spellStart"/>
      <w:proofErr w:type="gramStart"/>
      <w:r>
        <w:t>System.Threading.Tasks.Task</w:t>
      </w:r>
      <w:proofErr w:type="gramEnd"/>
      <w:r>
        <w:t>.SpinThenBlockingWait</w:t>
      </w:r>
      <w:proofErr w:type="spellEnd"/>
      <w:r>
        <w:t xml:space="preserve">(Int32, </w:t>
      </w:r>
      <w:proofErr w:type="spellStart"/>
      <w:r>
        <w:t>System.Threading.CancellationToken</w:t>
      </w:r>
      <w:proofErr w:type="spellEnd"/>
      <w:r>
        <w:t>)</w:t>
      </w:r>
    </w:p>
    <w:p w14:paraId="2206BE07" w14:textId="77777777" w:rsidR="009C0D7E" w:rsidRDefault="009C0D7E" w:rsidP="009C0D7E">
      <w:pPr>
        <w:pStyle w:val="Code"/>
      </w:pPr>
      <w:r>
        <w:t xml:space="preserve">        ebp+30: 00ede0fc</w:t>
      </w:r>
    </w:p>
    <w:p w14:paraId="77B4D30E" w14:textId="77777777" w:rsidR="009C0D7E" w:rsidRDefault="009C0D7E" w:rsidP="009C0D7E">
      <w:pPr>
        <w:pStyle w:val="Code"/>
      </w:pPr>
      <w:r>
        <w:t xml:space="preserve">            -</w:t>
      </w:r>
      <w:proofErr w:type="gramStart"/>
      <w:r>
        <w:t>&gt;  02</w:t>
      </w:r>
      <w:proofErr w:type="gramEnd"/>
      <w:r>
        <w:t xml:space="preserve">ce7f58 </w:t>
      </w:r>
      <w:proofErr w:type="spellStart"/>
      <w:r>
        <w:t>System.Threading.Tasks.Task</w:t>
      </w:r>
      <w:proofErr w:type="spellEnd"/>
    </w:p>
    <w:p w14:paraId="6F11A8FC" w14:textId="77777777" w:rsidR="009C0D7E" w:rsidRDefault="009C0D7E" w:rsidP="009C0D7E">
      <w:pPr>
        <w:pStyle w:val="Code"/>
      </w:pPr>
    </w:p>
    <w:p w14:paraId="138CB0C7" w14:textId="77777777" w:rsidR="009C0D7E" w:rsidRDefault="009C0D7E" w:rsidP="009C0D7E">
      <w:pPr>
        <w:pStyle w:val="Code"/>
      </w:pPr>
      <w:r>
        <w:lastRenderedPageBreak/>
        <w:t xml:space="preserve">    00ede138 73674bd4 </w:t>
      </w:r>
      <w:proofErr w:type="spellStart"/>
      <w:proofErr w:type="gramStart"/>
      <w:r>
        <w:t>System.Threading.Tasks.Task</w:t>
      </w:r>
      <w:proofErr w:type="gramEnd"/>
      <w:r>
        <w:t>.InternalWait</w:t>
      </w:r>
      <w:proofErr w:type="spellEnd"/>
      <w:r>
        <w:t xml:space="preserve">(Int32, </w:t>
      </w:r>
      <w:proofErr w:type="spellStart"/>
      <w:r>
        <w:t>System.Threading.CancellationToken</w:t>
      </w:r>
      <w:proofErr w:type="spellEnd"/>
      <w:r>
        <w:t>)</w:t>
      </w:r>
    </w:p>
    <w:p w14:paraId="1766850F" w14:textId="77777777" w:rsidR="009C0D7E" w:rsidRDefault="009C0D7E" w:rsidP="009C0D7E">
      <w:pPr>
        <w:pStyle w:val="Code"/>
      </w:pPr>
      <w:r>
        <w:t xml:space="preserve">        ebp+30: 00ede154</w:t>
      </w:r>
    </w:p>
    <w:p w14:paraId="530B3DDB" w14:textId="77777777" w:rsidR="009C0D7E" w:rsidRDefault="009C0D7E" w:rsidP="009C0D7E">
      <w:pPr>
        <w:pStyle w:val="Code"/>
      </w:pPr>
      <w:r>
        <w:t xml:space="preserve">            -</w:t>
      </w:r>
      <w:proofErr w:type="gramStart"/>
      <w:r>
        <w:t>&gt;  02</w:t>
      </w:r>
      <w:proofErr w:type="gramEnd"/>
      <w:r>
        <w:t xml:space="preserve">ce7f58 </w:t>
      </w:r>
      <w:proofErr w:type="spellStart"/>
      <w:r>
        <w:t>System.Threading.Tasks.Task</w:t>
      </w:r>
      <w:proofErr w:type="spellEnd"/>
    </w:p>
    <w:p w14:paraId="7150D73E" w14:textId="77777777" w:rsidR="009C0D7E" w:rsidRDefault="009C0D7E" w:rsidP="009C0D7E">
      <w:pPr>
        <w:pStyle w:val="Code"/>
      </w:pPr>
    </w:p>
    <w:p w14:paraId="455E59D0" w14:textId="77777777" w:rsidR="009C0D7E" w:rsidRDefault="009C0D7E" w:rsidP="009C0D7E">
      <w:pPr>
        <w:pStyle w:val="Code"/>
      </w:pPr>
      <w:r>
        <w:t xml:space="preserve">    00ede190 73643d72 </w:t>
      </w:r>
      <w:proofErr w:type="spellStart"/>
      <w:proofErr w:type="gramStart"/>
      <w:r>
        <w:t>System.Threading.Tasks.Task</w:t>
      </w:r>
      <w:proofErr w:type="gramEnd"/>
      <w:r>
        <w:t>.Wait</w:t>
      </w:r>
      <w:proofErr w:type="spellEnd"/>
      <w:r>
        <w:t xml:space="preserve">(Int32, </w:t>
      </w:r>
      <w:proofErr w:type="spellStart"/>
      <w:r>
        <w:t>System.Threading.CancellationToken</w:t>
      </w:r>
      <w:proofErr w:type="spellEnd"/>
      <w:r>
        <w:t>)</w:t>
      </w:r>
    </w:p>
    <w:p w14:paraId="4FA856CE" w14:textId="77777777" w:rsidR="009C0D7E" w:rsidRDefault="009C0D7E" w:rsidP="009C0D7E">
      <w:pPr>
        <w:pStyle w:val="Code"/>
      </w:pPr>
      <w:r>
        <w:t xml:space="preserve">        </w:t>
      </w:r>
      <w:proofErr w:type="spellStart"/>
      <w:r>
        <w:t>esi</w:t>
      </w:r>
      <w:proofErr w:type="spellEnd"/>
      <w:r>
        <w:t xml:space="preserve">: </w:t>
      </w:r>
    </w:p>
    <w:p w14:paraId="0816F94D" w14:textId="77777777" w:rsidR="009C0D7E" w:rsidRDefault="009C0D7E" w:rsidP="009C0D7E">
      <w:pPr>
        <w:pStyle w:val="Code"/>
      </w:pPr>
      <w:r>
        <w:t xml:space="preserve">            -</w:t>
      </w:r>
      <w:proofErr w:type="gramStart"/>
      <w:r>
        <w:t>&gt;  02</w:t>
      </w:r>
      <w:proofErr w:type="gramEnd"/>
      <w:r>
        <w:t xml:space="preserve">ce7f58 </w:t>
      </w:r>
      <w:proofErr w:type="spellStart"/>
      <w:r>
        <w:t>System.Threading.Tasks.Task</w:t>
      </w:r>
      <w:proofErr w:type="spellEnd"/>
    </w:p>
    <w:p w14:paraId="7466B7FD" w14:textId="77777777" w:rsidR="009C0D7E" w:rsidRDefault="009C0D7E" w:rsidP="009C0D7E">
      <w:pPr>
        <w:pStyle w:val="Code"/>
      </w:pPr>
    </w:p>
    <w:p w14:paraId="23AD6DE2" w14:textId="544724E9" w:rsidR="009C0D7E" w:rsidRDefault="009C0D7E" w:rsidP="009C0D7E">
      <w:pPr>
        <w:pStyle w:val="Code"/>
      </w:pPr>
      <w:r>
        <w:t xml:space="preserve">    00ede1a4 09ae43d7 </w:t>
      </w:r>
      <w:proofErr w:type="gramStart"/>
      <w:r>
        <w:t>FotoVisionDesktop.OptimizeActions.AdjustColor</w:t>
      </w:r>
      <w:proofErr w:type="gramEnd"/>
      <w:r>
        <w:t>(System.Drawing.Bitmap) [</w:t>
      </w:r>
      <w:r w:rsidR="006759A9">
        <w:t>C:</w:t>
      </w:r>
      <w:r>
        <w:t>\LabFiles\FotoVision\4.0\C#\Desktop\Source\util\OptimizeActions.cs @ 215]</w:t>
      </w:r>
    </w:p>
    <w:p w14:paraId="4F5D2C13" w14:textId="77777777" w:rsidR="009C0D7E" w:rsidRDefault="009C0D7E" w:rsidP="009C0D7E">
      <w:pPr>
        <w:pStyle w:val="Code"/>
      </w:pPr>
      <w:r>
        <w:t xml:space="preserve">        ebp+4c: 00ede1e0</w:t>
      </w:r>
    </w:p>
    <w:p w14:paraId="4470BEDA" w14:textId="77777777" w:rsidR="009C0D7E" w:rsidRDefault="009C0D7E" w:rsidP="009C0D7E">
      <w:pPr>
        <w:pStyle w:val="Code"/>
      </w:pPr>
      <w:r>
        <w:t xml:space="preserve">            -</w:t>
      </w:r>
      <w:proofErr w:type="gramStart"/>
      <w:r>
        <w:t>&gt;  02</w:t>
      </w:r>
      <w:proofErr w:type="gramEnd"/>
      <w:r>
        <w:t xml:space="preserve">ce7f58 </w:t>
      </w:r>
      <w:proofErr w:type="spellStart"/>
      <w:r>
        <w:t>System.Threading.Tasks.Task</w:t>
      </w:r>
      <w:proofErr w:type="spellEnd"/>
    </w:p>
    <w:p w14:paraId="345684E4" w14:textId="77777777" w:rsidR="009C0D7E" w:rsidRDefault="009C0D7E" w:rsidP="009C0D7E">
      <w:pPr>
        <w:pStyle w:val="Code"/>
      </w:pPr>
    </w:p>
    <w:p w14:paraId="7634F48B" w14:textId="77777777" w:rsidR="009C0D7E" w:rsidRPr="000B1F25" w:rsidRDefault="009C0D7E" w:rsidP="009C0D7E">
      <w:pPr>
        <w:pStyle w:val="Code"/>
        <w:rPr>
          <w:b/>
        </w:rPr>
      </w:pPr>
      <w:r w:rsidRPr="000B1F25">
        <w:rPr>
          <w:b/>
        </w:rPr>
        <w:t>Thread 3500:</w:t>
      </w:r>
    </w:p>
    <w:p w14:paraId="689670E7" w14:textId="77777777" w:rsidR="009C0D7E" w:rsidRDefault="009C0D7E" w:rsidP="009C0D7E">
      <w:pPr>
        <w:pStyle w:val="Code"/>
      </w:pPr>
      <w:r>
        <w:t xml:space="preserve">    0a43f18c 7364044a </w:t>
      </w:r>
      <w:proofErr w:type="spellStart"/>
      <w:proofErr w:type="gramStart"/>
      <w:r>
        <w:t>System.Threading.Tasks.Task</w:t>
      </w:r>
      <w:proofErr w:type="gramEnd"/>
      <w:r>
        <w:t>.Execute</w:t>
      </w:r>
      <w:proofErr w:type="spellEnd"/>
      <w:r>
        <w:t>()</w:t>
      </w:r>
    </w:p>
    <w:p w14:paraId="6E764A39" w14:textId="77777777" w:rsidR="009C0D7E" w:rsidRDefault="009C0D7E" w:rsidP="009C0D7E">
      <w:pPr>
        <w:pStyle w:val="Code"/>
      </w:pPr>
      <w:r>
        <w:t xml:space="preserve">        ebp+18: 0a43f190</w:t>
      </w:r>
    </w:p>
    <w:p w14:paraId="4B0A53A8" w14:textId="77777777" w:rsidR="009C0D7E" w:rsidRDefault="009C0D7E" w:rsidP="009C0D7E">
      <w:pPr>
        <w:pStyle w:val="Code"/>
      </w:pPr>
      <w:r>
        <w:t xml:space="preserve">            -</w:t>
      </w:r>
      <w:proofErr w:type="gramStart"/>
      <w:r>
        <w:t>&gt;  02</w:t>
      </w:r>
      <w:proofErr w:type="gramEnd"/>
      <w:r>
        <w:t xml:space="preserve">ce7f58 </w:t>
      </w:r>
      <w:proofErr w:type="spellStart"/>
      <w:r>
        <w:t>System.Threading.Tasks.Task</w:t>
      </w:r>
      <w:proofErr w:type="spellEnd"/>
    </w:p>
    <w:p w14:paraId="13AD7277" w14:textId="77777777" w:rsidR="009C0D7E" w:rsidRDefault="009C0D7E" w:rsidP="000B1F25">
      <w:pPr>
        <w:pStyle w:val="Code"/>
      </w:pPr>
    </w:p>
    <w:p w14:paraId="4989118E" w14:textId="77777777" w:rsidR="009C0D7E" w:rsidRDefault="009C0D7E">
      <w:pPr>
        <w:pStyle w:val="Ln3"/>
        <w:numPr>
          <w:ilvl w:val="0"/>
          <w:numId w:val="0"/>
        </w:numPr>
        <w:ind w:left="1440"/>
      </w:pPr>
    </w:p>
    <w:p w14:paraId="0E518431" w14:textId="6C7E7ECE" w:rsidR="006759A9" w:rsidRDefault="006759A9" w:rsidP="000B1F25">
      <w:pPr>
        <w:pStyle w:val="Ln1"/>
        <w:numPr>
          <w:ilvl w:val="0"/>
          <w:numId w:val="49"/>
        </w:numPr>
      </w:pPr>
      <w:r>
        <w:t xml:space="preserve">The first root is pointing to our main thread </w:t>
      </w:r>
      <w:proofErr w:type="spellStart"/>
      <w:r w:rsidRPr="000B1F25">
        <w:rPr>
          <w:b/>
        </w:rPr>
        <w:t>Thread</w:t>
      </w:r>
      <w:proofErr w:type="spellEnd"/>
      <w:r w:rsidRPr="000B1F25">
        <w:rPr>
          <w:b/>
        </w:rPr>
        <w:t xml:space="preserve"> 3468</w:t>
      </w:r>
      <w:r>
        <w:t xml:space="preserve">. Switch to the thread using the thread ID and dump the </w:t>
      </w:r>
      <w:proofErr w:type="spellStart"/>
      <w:r>
        <w:t>callstack</w:t>
      </w:r>
      <w:proofErr w:type="spellEnd"/>
      <w:r>
        <w:t xml:space="preserve"> to see the initial call:</w:t>
      </w:r>
      <w:r>
        <w:br/>
      </w:r>
      <w:r w:rsidRPr="000B1F25">
        <w:rPr>
          <w:b/>
        </w:rPr>
        <w:t>~~[Thread ID]s</w:t>
      </w:r>
      <w:r>
        <w:rPr>
          <w:b/>
        </w:rPr>
        <w:br/>
        <w:t>!</w:t>
      </w:r>
      <w:proofErr w:type="spellStart"/>
      <w:r>
        <w:rPr>
          <w:b/>
        </w:rPr>
        <w:t>clrstack</w:t>
      </w:r>
      <w:proofErr w:type="spellEnd"/>
    </w:p>
    <w:p w14:paraId="1D9C6F20" w14:textId="77777777" w:rsidR="006759A9" w:rsidRDefault="006759A9" w:rsidP="000B1F25">
      <w:pPr>
        <w:pStyle w:val="Code"/>
      </w:pPr>
      <w:r>
        <w:t xml:space="preserve">0:000&gt; </w:t>
      </w:r>
      <w:r w:rsidRPr="000B1F25">
        <w:rPr>
          <w:b/>
        </w:rPr>
        <w:t>~</w:t>
      </w:r>
      <w:proofErr w:type="gramStart"/>
      <w:r w:rsidRPr="000B1F25">
        <w:rPr>
          <w:b/>
        </w:rPr>
        <w:t>~[</w:t>
      </w:r>
      <w:proofErr w:type="gramEnd"/>
      <w:r w:rsidRPr="000B1F25">
        <w:rPr>
          <w:b/>
        </w:rPr>
        <w:t>3468]s</w:t>
      </w:r>
    </w:p>
    <w:p w14:paraId="155FCEF5" w14:textId="77777777" w:rsidR="006759A9" w:rsidRDefault="006759A9" w:rsidP="000B1F25">
      <w:pPr>
        <w:pStyle w:val="Code"/>
      </w:pPr>
      <w:proofErr w:type="spellStart"/>
      <w:r>
        <w:t>eax</w:t>
      </w:r>
      <w:proofErr w:type="spellEnd"/>
      <w:r>
        <w:t xml:space="preserve">=00000094 </w:t>
      </w:r>
      <w:proofErr w:type="spellStart"/>
      <w:r>
        <w:t>ebx</w:t>
      </w:r>
      <w:proofErr w:type="spellEnd"/>
      <w:r>
        <w:t xml:space="preserve">=00000001 </w:t>
      </w:r>
      <w:proofErr w:type="spellStart"/>
      <w:r>
        <w:t>ecx</w:t>
      </w:r>
      <w:proofErr w:type="spellEnd"/>
      <w:r>
        <w:t xml:space="preserve">=00000000 </w:t>
      </w:r>
      <w:proofErr w:type="spellStart"/>
      <w:r>
        <w:t>edx</w:t>
      </w:r>
      <w:proofErr w:type="spellEnd"/>
      <w:r>
        <w:t xml:space="preserve">=00000000 </w:t>
      </w:r>
      <w:proofErr w:type="spellStart"/>
      <w:r>
        <w:t>esi</w:t>
      </w:r>
      <w:proofErr w:type="spellEnd"/>
      <w:r>
        <w:t xml:space="preserve">=00000002 </w:t>
      </w:r>
      <w:proofErr w:type="spellStart"/>
      <w:r>
        <w:t>edi</w:t>
      </w:r>
      <w:proofErr w:type="spellEnd"/>
      <w:r>
        <w:t>=00000002</w:t>
      </w:r>
    </w:p>
    <w:p w14:paraId="1793468D" w14:textId="77777777" w:rsidR="006759A9" w:rsidRDefault="006759A9" w:rsidP="000B1F25">
      <w:pPr>
        <w:pStyle w:val="Code"/>
      </w:pPr>
      <w:proofErr w:type="spellStart"/>
      <w:r>
        <w:t>eip</w:t>
      </w:r>
      <w:proofErr w:type="spellEnd"/>
      <w:r>
        <w:t xml:space="preserve">=776eceec </w:t>
      </w:r>
      <w:proofErr w:type="spellStart"/>
      <w:r>
        <w:t>esp</w:t>
      </w:r>
      <w:proofErr w:type="spellEnd"/>
      <w:r>
        <w:t xml:space="preserve">=00edda68 </w:t>
      </w:r>
      <w:proofErr w:type="spellStart"/>
      <w:r>
        <w:t>ebp</w:t>
      </w:r>
      <w:proofErr w:type="spellEnd"/>
      <w:r>
        <w:t xml:space="preserve">=00eddbf0 </w:t>
      </w:r>
      <w:proofErr w:type="spellStart"/>
      <w:r>
        <w:t>iopl</w:t>
      </w:r>
      <w:proofErr w:type="spellEnd"/>
      <w:r>
        <w:t xml:space="preserve">=0         </w:t>
      </w:r>
      <w:proofErr w:type="spellStart"/>
      <w:r>
        <w:t>nv</w:t>
      </w:r>
      <w:proofErr w:type="spellEnd"/>
      <w:r>
        <w:t xml:space="preserve"> up </w:t>
      </w:r>
      <w:proofErr w:type="spellStart"/>
      <w:r>
        <w:t>ei</w:t>
      </w:r>
      <w:proofErr w:type="spellEnd"/>
      <w:r>
        <w:t xml:space="preserve"> </w:t>
      </w:r>
      <w:proofErr w:type="spellStart"/>
      <w:r>
        <w:t>pl</w:t>
      </w:r>
      <w:proofErr w:type="spellEnd"/>
      <w:r>
        <w:t xml:space="preserve"> </w:t>
      </w:r>
      <w:proofErr w:type="spellStart"/>
      <w:r>
        <w:t>nz</w:t>
      </w:r>
      <w:proofErr w:type="spellEnd"/>
      <w:r>
        <w:t xml:space="preserve"> </w:t>
      </w:r>
      <w:proofErr w:type="spellStart"/>
      <w:r>
        <w:t>na</w:t>
      </w:r>
      <w:proofErr w:type="spellEnd"/>
      <w:r>
        <w:t xml:space="preserve"> </w:t>
      </w:r>
      <w:proofErr w:type="spellStart"/>
      <w:r>
        <w:t>po</w:t>
      </w:r>
      <w:proofErr w:type="spellEnd"/>
      <w:r>
        <w:t xml:space="preserve"> </w:t>
      </w:r>
      <w:proofErr w:type="spellStart"/>
      <w:r>
        <w:t>nc</w:t>
      </w:r>
      <w:proofErr w:type="spellEnd"/>
    </w:p>
    <w:p w14:paraId="080655E2" w14:textId="77777777" w:rsidR="006759A9" w:rsidRPr="000B1F25" w:rsidRDefault="006759A9" w:rsidP="000B1F25">
      <w:pPr>
        <w:pStyle w:val="Code"/>
        <w:rPr>
          <w:lang w:val="de-DE"/>
        </w:rPr>
      </w:pPr>
      <w:proofErr w:type="spellStart"/>
      <w:r w:rsidRPr="000B1F25">
        <w:rPr>
          <w:lang w:val="de-DE"/>
        </w:rPr>
        <w:t>cs</w:t>
      </w:r>
      <w:proofErr w:type="spellEnd"/>
      <w:r w:rsidRPr="000B1F25">
        <w:rPr>
          <w:lang w:val="de-DE"/>
        </w:rPr>
        <w:t xml:space="preserve">=0023  </w:t>
      </w:r>
      <w:proofErr w:type="spellStart"/>
      <w:r w:rsidRPr="000B1F25">
        <w:rPr>
          <w:lang w:val="de-DE"/>
        </w:rPr>
        <w:t>ss</w:t>
      </w:r>
      <w:proofErr w:type="spellEnd"/>
      <w:r w:rsidRPr="000B1F25">
        <w:rPr>
          <w:lang w:val="de-DE"/>
        </w:rPr>
        <w:t xml:space="preserve">=002b  </w:t>
      </w:r>
      <w:proofErr w:type="spellStart"/>
      <w:r w:rsidRPr="000B1F25">
        <w:rPr>
          <w:lang w:val="de-DE"/>
        </w:rPr>
        <w:t>ds</w:t>
      </w:r>
      <w:proofErr w:type="spellEnd"/>
      <w:r w:rsidRPr="000B1F25">
        <w:rPr>
          <w:lang w:val="de-DE"/>
        </w:rPr>
        <w:t xml:space="preserve">=002b  es=002b  </w:t>
      </w:r>
      <w:proofErr w:type="spellStart"/>
      <w:r w:rsidRPr="000B1F25">
        <w:rPr>
          <w:lang w:val="de-DE"/>
        </w:rPr>
        <w:t>fs</w:t>
      </w:r>
      <w:proofErr w:type="spellEnd"/>
      <w:r w:rsidRPr="000B1F25">
        <w:rPr>
          <w:lang w:val="de-DE"/>
        </w:rPr>
        <w:t xml:space="preserve">=0053  </w:t>
      </w:r>
      <w:proofErr w:type="spellStart"/>
      <w:r w:rsidRPr="000B1F25">
        <w:rPr>
          <w:lang w:val="de-DE"/>
        </w:rPr>
        <w:t>gs</w:t>
      </w:r>
      <w:proofErr w:type="spellEnd"/>
      <w:r w:rsidRPr="000B1F25">
        <w:rPr>
          <w:lang w:val="de-DE"/>
        </w:rPr>
        <w:t xml:space="preserve">=002b             </w:t>
      </w:r>
      <w:proofErr w:type="spellStart"/>
      <w:r w:rsidRPr="000B1F25">
        <w:rPr>
          <w:lang w:val="de-DE"/>
        </w:rPr>
        <w:t>efl</w:t>
      </w:r>
      <w:proofErr w:type="spellEnd"/>
      <w:r w:rsidRPr="000B1F25">
        <w:rPr>
          <w:lang w:val="de-DE"/>
        </w:rPr>
        <w:t>=00000202</w:t>
      </w:r>
    </w:p>
    <w:p w14:paraId="76197D97" w14:textId="77777777" w:rsidR="006759A9" w:rsidRDefault="006759A9" w:rsidP="000B1F25">
      <w:pPr>
        <w:pStyle w:val="Code"/>
      </w:pPr>
      <w:proofErr w:type="gramStart"/>
      <w:r>
        <w:t>ntdll!NtWaitForMultipleObjects</w:t>
      </w:r>
      <w:proofErr w:type="gramEnd"/>
      <w:r>
        <w:t>+0xc:</w:t>
      </w:r>
    </w:p>
    <w:p w14:paraId="4AF3F66D" w14:textId="77777777" w:rsidR="006759A9" w:rsidRDefault="006759A9" w:rsidP="000B1F25">
      <w:pPr>
        <w:pStyle w:val="Code"/>
      </w:pPr>
      <w:r>
        <w:t>776eceec c21400          ret     14h</w:t>
      </w:r>
    </w:p>
    <w:p w14:paraId="0C419515" w14:textId="77777777" w:rsidR="006759A9" w:rsidRPr="000B1F25" w:rsidRDefault="006759A9" w:rsidP="000B1F25">
      <w:pPr>
        <w:pStyle w:val="Code"/>
        <w:rPr>
          <w:b/>
        </w:rPr>
      </w:pPr>
      <w:r>
        <w:t>0:000</w:t>
      </w:r>
      <w:proofErr w:type="gramStart"/>
      <w:r>
        <w:t xml:space="preserve">&gt; </w:t>
      </w:r>
      <w:r w:rsidRPr="000B1F25">
        <w:rPr>
          <w:b/>
        </w:rPr>
        <w:t>!</w:t>
      </w:r>
      <w:proofErr w:type="spellStart"/>
      <w:r w:rsidRPr="000B1F25">
        <w:rPr>
          <w:b/>
        </w:rPr>
        <w:t>clrstack</w:t>
      </w:r>
      <w:proofErr w:type="spellEnd"/>
      <w:proofErr w:type="gramEnd"/>
    </w:p>
    <w:p w14:paraId="4B01062B" w14:textId="77777777" w:rsidR="006759A9" w:rsidRDefault="006759A9" w:rsidP="000B1F25">
      <w:pPr>
        <w:pStyle w:val="Code"/>
      </w:pPr>
      <w:r>
        <w:t>OS Thread Id: 0x3468 (0)</w:t>
      </w:r>
    </w:p>
    <w:p w14:paraId="01567AAA" w14:textId="77777777" w:rsidR="006759A9" w:rsidRDefault="006759A9" w:rsidP="000B1F25">
      <w:pPr>
        <w:pStyle w:val="Code"/>
      </w:pPr>
      <w:r>
        <w:t>Child SP       IP Call Site</w:t>
      </w:r>
    </w:p>
    <w:p w14:paraId="6DAC7378" w14:textId="77777777" w:rsidR="006759A9" w:rsidRDefault="006759A9" w:rsidP="000B1F25">
      <w:pPr>
        <w:pStyle w:val="Code"/>
      </w:pPr>
      <w:r>
        <w:t>00eddf5c 776eceec [</w:t>
      </w:r>
      <w:proofErr w:type="spellStart"/>
      <w:r>
        <w:t>GCFrame</w:t>
      </w:r>
      <w:proofErr w:type="spellEnd"/>
      <w:r>
        <w:t xml:space="preserve">: 00eddf5c] </w:t>
      </w:r>
    </w:p>
    <w:p w14:paraId="0BD6A6C7" w14:textId="77777777" w:rsidR="006759A9" w:rsidRDefault="006759A9" w:rsidP="000B1F25">
      <w:pPr>
        <w:pStyle w:val="Code"/>
      </w:pPr>
      <w:r>
        <w:t xml:space="preserve">00ede00c 776eceec [HelperMethodFrame_1OBJ: 00ede00c] </w:t>
      </w:r>
      <w:proofErr w:type="spellStart"/>
      <w:proofErr w:type="gramStart"/>
      <w:r>
        <w:t>System.Threading.Monitor.ObjWait</w:t>
      </w:r>
      <w:proofErr w:type="spellEnd"/>
      <w:proofErr w:type="gramEnd"/>
      <w:r>
        <w:t xml:space="preserve">(Boolean, Int32, </w:t>
      </w:r>
      <w:proofErr w:type="spellStart"/>
      <w:r>
        <w:t>System.Object</w:t>
      </w:r>
      <w:proofErr w:type="spellEnd"/>
      <w:r>
        <w:t>)</w:t>
      </w:r>
    </w:p>
    <w:p w14:paraId="44C8D9C3" w14:textId="77777777" w:rsidR="006759A9" w:rsidRDefault="006759A9" w:rsidP="000B1F25">
      <w:pPr>
        <w:pStyle w:val="Code"/>
      </w:pPr>
      <w:r>
        <w:t xml:space="preserve">00ede090 736298ea </w:t>
      </w:r>
      <w:proofErr w:type="spellStart"/>
      <w:proofErr w:type="gramStart"/>
      <w:r>
        <w:t>System.Threading.Monitor.Wait</w:t>
      </w:r>
      <w:proofErr w:type="spellEnd"/>
      <w:proofErr w:type="gramEnd"/>
      <w:r>
        <w:t>(</w:t>
      </w:r>
      <w:proofErr w:type="spellStart"/>
      <w:r>
        <w:t>System.Object</w:t>
      </w:r>
      <w:proofErr w:type="spellEnd"/>
      <w:r>
        <w:t>, Int32, Boolean)</w:t>
      </w:r>
    </w:p>
    <w:p w14:paraId="6856F3E4" w14:textId="77777777" w:rsidR="006759A9" w:rsidRDefault="006759A9" w:rsidP="000B1F25">
      <w:pPr>
        <w:pStyle w:val="Code"/>
      </w:pPr>
      <w:r>
        <w:t xml:space="preserve">00ede0a0 7363bcdb </w:t>
      </w:r>
      <w:proofErr w:type="spellStart"/>
      <w:proofErr w:type="gramStart"/>
      <w:r>
        <w:t>System.Threading.Monitor.Wait</w:t>
      </w:r>
      <w:proofErr w:type="spellEnd"/>
      <w:proofErr w:type="gramEnd"/>
      <w:r>
        <w:t>(</w:t>
      </w:r>
      <w:proofErr w:type="spellStart"/>
      <w:r>
        <w:t>System.Object</w:t>
      </w:r>
      <w:proofErr w:type="spellEnd"/>
      <w:r>
        <w:t>, Int32)</w:t>
      </w:r>
    </w:p>
    <w:p w14:paraId="6AD75ACD" w14:textId="77777777" w:rsidR="006759A9" w:rsidRDefault="006759A9" w:rsidP="000B1F25">
      <w:pPr>
        <w:pStyle w:val="Code"/>
      </w:pPr>
      <w:r>
        <w:t xml:space="preserve">00ede0a4 736441c6 </w:t>
      </w:r>
      <w:proofErr w:type="spellStart"/>
      <w:proofErr w:type="gramStart"/>
      <w:r>
        <w:t>System.Threading.ManualResetEventSlim.Wait</w:t>
      </w:r>
      <w:proofErr w:type="spellEnd"/>
      <w:proofErr w:type="gramEnd"/>
      <w:r>
        <w:t xml:space="preserve">(Int32, </w:t>
      </w:r>
      <w:proofErr w:type="spellStart"/>
      <w:r>
        <w:t>System.Threading.CancellationToken</w:t>
      </w:r>
      <w:proofErr w:type="spellEnd"/>
      <w:r>
        <w:t>)</w:t>
      </w:r>
    </w:p>
    <w:p w14:paraId="62C356AB" w14:textId="77777777" w:rsidR="006759A9" w:rsidRDefault="006759A9" w:rsidP="000B1F25">
      <w:pPr>
        <w:pStyle w:val="Code"/>
      </w:pPr>
      <w:r>
        <w:t xml:space="preserve">00ede0f8 73643ebf </w:t>
      </w:r>
      <w:proofErr w:type="spellStart"/>
      <w:proofErr w:type="gramStart"/>
      <w:r>
        <w:t>System.Threading.Tasks.Task</w:t>
      </w:r>
      <w:proofErr w:type="gramEnd"/>
      <w:r>
        <w:t>.SpinThenBlockingWait</w:t>
      </w:r>
      <w:proofErr w:type="spellEnd"/>
      <w:r>
        <w:t xml:space="preserve">(Int32, </w:t>
      </w:r>
      <w:proofErr w:type="spellStart"/>
      <w:r>
        <w:t>System.Threading.CancellationToken</w:t>
      </w:r>
      <w:proofErr w:type="spellEnd"/>
      <w:r>
        <w:t>)</w:t>
      </w:r>
    </w:p>
    <w:p w14:paraId="7AE0C30C" w14:textId="77777777" w:rsidR="006759A9" w:rsidRDefault="006759A9" w:rsidP="000B1F25">
      <w:pPr>
        <w:pStyle w:val="Code"/>
      </w:pPr>
      <w:r>
        <w:t xml:space="preserve">00ede138 73674bd4 </w:t>
      </w:r>
      <w:proofErr w:type="spellStart"/>
      <w:proofErr w:type="gramStart"/>
      <w:r>
        <w:t>System.Threading.Tasks.Task</w:t>
      </w:r>
      <w:proofErr w:type="gramEnd"/>
      <w:r>
        <w:t>.InternalWait</w:t>
      </w:r>
      <w:proofErr w:type="spellEnd"/>
      <w:r>
        <w:t xml:space="preserve">(Int32, </w:t>
      </w:r>
      <w:proofErr w:type="spellStart"/>
      <w:r>
        <w:t>System.Threading.CancellationToken</w:t>
      </w:r>
      <w:proofErr w:type="spellEnd"/>
      <w:r>
        <w:t>)</w:t>
      </w:r>
    </w:p>
    <w:p w14:paraId="1BA796E7" w14:textId="77777777" w:rsidR="006759A9" w:rsidRDefault="006759A9" w:rsidP="000B1F25">
      <w:pPr>
        <w:pStyle w:val="Code"/>
      </w:pPr>
      <w:r>
        <w:t xml:space="preserve">00ede190 73643d72 </w:t>
      </w:r>
      <w:proofErr w:type="spellStart"/>
      <w:proofErr w:type="gramStart"/>
      <w:r>
        <w:t>System.Threading.Tasks.Task</w:t>
      </w:r>
      <w:proofErr w:type="gramEnd"/>
      <w:r>
        <w:t>.Wait</w:t>
      </w:r>
      <w:proofErr w:type="spellEnd"/>
      <w:r>
        <w:t xml:space="preserve">(Int32, </w:t>
      </w:r>
      <w:proofErr w:type="spellStart"/>
      <w:r>
        <w:t>System.Threading.CancellationToken</w:t>
      </w:r>
      <w:proofErr w:type="spellEnd"/>
      <w:r>
        <w:t>)</w:t>
      </w:r>
    </w:p>
    <w:p w14:paraId="0754D2FE" w14:textId="77777777" w:rsidR="006759A9" w:rsidRDefault="006759A9" w:rsidP="000B1F25">
      <w:pPr>
        <w:pStyle w:val="Code"/>
      </w:pPr>
      <w:r>
        <w:t xml:space="preserve">00ede1a0 73643d47 </w:t>
      </w:r>
      <w:proofErr w:type="spellStart"/>
      <w:proofErr w:type="gramStart"/>
      <w:r>
        <w:t>System.Threading.Tasks.Task</w:t>
      </w:r>
      <w:proofErr w:type="gramEnd"/>
      <w:r>
        <w:t>.Wait</w:t>
      </w:r>
      <w:proofErr w:type="spellEnd"/>
      <w:r>
        <w:t>()</w:t>
      </w:r>
    </w:p>
    <w:p w14:paraId="5C2F2127" w14:textId="702313BE" w:rsidR="006759A9" w:rsidRDefault="006759A9" w:rsidP="000B1F25">
      <w:pPr>
        <w:pStyle w:val="Code"/>
      </w:pPr>
      <w:r>
        <w:t xml:space="preserve">00ede1a4 09ae43d7 </w:t>
      </w:r>
      <w:proofErr w:type="gramStart"/>
      <w:r>
        <w:t>FotoVisionDesktop.OptimizeActions.AdjustColor</w:t>
      </w:r>
      <w:proofErr w:type="gramEnd"/>
      <w:r>
        <w:t>(System.Drawing.Bitmap) [C:\LabFiles\FotoVision\4.0\C#\Desktop\Source\util\OptimizeActions.cs @ 215]</w:t>
      </w:r>
    </w:p>
    <w:p w14:paraId="1717CEEE" w14:textId="3B9126B7" w:rsidR="006759A9" w:rsidRDefault="006759A9" w:rsidP="000B1F25">
      <w:pPr>
        <w:pStyle w:val="Code"/>
      </w:pPr>
      <w:r>
        <w:t xml:space="preserve">00ede234 09ae3a8e </w:t>
      </w:r>
      <w:proofErr w:type="spellStart"/>
      <w:proofErr w:type="gramStart"/>
      <w:r>
        <w:t>FotoVisionDesktop.OptimizeActions.Apply</w:t>
      </w:r>
      <w:proofErr w:type="spellEnd"/>
      <w:proofErr w:type="gramEnd"/>
      <w:r>
        <w:t>(</w:t>
      </w:r>
      <w:proofErr w:type="spellStart"/>
      <w:r>
        <w:t>System.Drawing.Bitmap</w:t>
      </w:r>
      <w:proofErr w:type="spellEnd"/>
      <w:r>
        <w:t xml:space="preserve"> </w:t>
      </w:r>
      <w:proofErr w:type="spellStart"/>
      <w:r>
        <w:t>ByRef</w:t>
      </w:r>
      <w:proofErr w:type="spellEnd"/>
      <w:r>
        <w:t>, Single) [C:\LabFiles\FotoVision\4.0\C#\Desktop\Source\util\OptimizeActions.cs @ 80]</w:t>
      </w:r>
    </w:p>
    <w:p w14:paraId="076A3A4F" w14:textId="3BC17859" w:rsidR="006759A9" w:rsidRDefault="006759A9" w:rsidP="000B1F25">
      <w:pPr>
        <w:pStyle w:val="Code"/>
      </w:pPr>
      <w:r>
        <w:lastRenderedPageBreak/>
        <w:t xml:space="preserve">00ede268 09ae379c </w:t>
      </w:r>
      <w:proofErr w:type="spellStart"/>
      <w:proofErr w:type="gramStart"/>
      <w:r>
        <w:t>FotoVisionDesktop.PhotoViewer.ApplyActionsToWorking</w:t>
      </w:r>
      <w:proofErr w:type="spellEnd"/>
      <w:proofErr w:type="gramEnd"/>
      <w:r>
        <w:t>() [C:\LabFiles\FotoVision\4.0\C#\Desktop\Source\controls\PhotoViewer.cs @ 513]</w:t>
      </w:r>
    </w:p>
    <w:p w14:paraId="114BA4DF" w14:textId="219728F1" w:rsidR="006759A9" w:rsidRDefault="006759A9" w:rsidP="000B1F25">
      <w:pPr>
        <w:pStyle w:val="Code"/>
      </w:pPr>
      <w:r>
        <w:t xml:space="preserve">00ede2e8 09ae2fea </w:t>
      </w:r>
      <w:proofErr w:type="gramStart"/>
      <w:r>
        <w:t>FotoVisionDesktop.PhotoViewer.ApplyPhotoAction</w:t>
      </w:r>
      <w:proofErr w:type="gramEnd"/>
      <w:r>
        <w:t>(FotoVisionDesktop.ActionItem) [C:\LabFiles\FotoVision\4.0\C#\Desktop\Source\controls\PhotoViewer.cs @ 223]</w:t>
      </w:r>
    </w:p>
    <w:p w14:paraId="1E00AD05" w14:textId="0B95ECC1" w:rsidR="006759A9" w:rsidRDefault="006759A9" w:rsidP="000B1F25">
      <w:pPr>
        <w:pStyle w:val="Code"/>
      </w:pPr>
      <w:r>
        <w:t xml:space="preserve">00ede300 09ae2f81 </w:t>
      </w:r>
      <w:proofErr w:type="gramStart"/>
      <w:r>
        <w:t>FotoVisionDesktop.PhotosPane.ApplyPhotoAction</w:t>
      </w:r>
      <w:proofErr w:type="gramEnd"/>
      <w:r>
        <w:t>(FotoVisionDesktop.ActionItem) [C:\LabFiles\FotoVision\4.0\C#\Desktop\Source\panes\PhotosPane.cs @ 645]</w:t>
      </w:r>
    </w:p>
    <w:p w14:paraId="1AFA6086" w14:textId="009B1AE1" w:rsidR="006759A9" w:rsidRDefault="006759A9" w:rsidP="000B1F25">
      <w:pPr>
        <w:pStyle w:val="Code"/>
      </w:pPr>
      <w:r>
        <w:t xml:space="preserve">00ede338 09ae2ddb </w:t>
      </w:r>
      <w:proofErr w:type="spellStart"/>
      <w:proofErr w:type="gramStart"/>
      <w:r>
        <w:t>FotoVisionDesktop.MainForm.paneDetails</w:t>
      </w:r>
      <w:proofErr w:type="gramEnd"/>
      <w:r>
        <w:t>_Action</w:t>
      </w:r>
      <w:proofErr w:type="spellEnd"/>
      <w:r>
        <w:t>(</w:t>
      </w:r>
      <w:proofErr w:type="spellStart"/>
      <w:r>
        <w:t>System.Object</w:t>
      </w:r>
      <w:proofErr w:type="spellEnd"/>
      <w:r>
        <w:t xml:space="preserve">, </w:t>
      </w:r>
      <w:proofErr w:type="spellStart"/>
      <w:r>
        <w:t>FotoVisionDesktop.ActionEventArgs</w:t>
      </w:r>
      <w:proofErr w:type="spellEnd"/>
      <w:r>
        <w:t>) [C:\LabFiles\FotoVision\4.0\C#\Desktop\Source\MainForm.cs @ 2875]</w:t>
      </w:r>
    </w:p>
    <w:p w14:paraId="1255C801" w14:textId="410C95CF" w:rsidR="006759A9" w:rsidRDefault="006759A9" w:rsidP="000B1F25">
      <w:pPr>
        <w:pStyle w:val="Code"/>
      </w:pPr>
      <w:r>
        <w:t xml:space="preserve">00ede370 09ae2d4e </w:t>
      </w:r>
      <w:proofErr w:type="spellStart"/>
      <w:proofErr w:type="gramStart"/>
      <w:r>
        <w:t>FotoVisionDesktop.DetailsPane.photoActions</w:t>
      </w:r>
      <w:proofErr w:type="gramEnd"/>
      <w:r>
        <w:t>_Action</w:t>
      </w:r>
      <w:proofErr w:type="spellEnd"/>
      <w:r>
        <w:t>(</w:t>
      </w:r>
      <w:proofErr w:type="spellStart"/>
      <w:r>
        <w:t>System.Object</w:t>
      </w:r>
      <w:proofErr w:type="spellEnd"/>
      <w:r>
        <w:t xml:space="preserve">, </w:t>
      </w:r>
      <w:proofErr w:type="spellStart"/>
      <w:r>
        <w:t>FotoVisionDesktop.ActionEventArgs</w:t>
      </w:r>
      <w:proofErr w:type="spellEnd"/>
      <w:r>
        <w:t>) [C:\LabFiles\FotoVision\4.0\C#\Desktop\Source\panes\DetailsPane.cs @ 268]</w:t>
      </w:r>
    </w:p>
    <w:p w14:paraId="7FE6813C" w14:textId="048A365A" w:rsidR="006759A9" w:rsidRPr="000B1F25" w:rsidRDefault="006759A9" w:rsidP="000B1F25">
      <w:pPr>
        <w:pStyle w:val="Code"/>
        <w:rPr>
          <w:b/>
        </w:rPr>
      </w:pPr>
      <w:r>
        <w:t xml:space="preserve">00ede38c 09ae2c0b </w:t>
      </w:r>
      <w:proofErr w:type="gramStart"/>
      <w:r>
        <w:t>FotoVisionDesktop.DetailsActions.OnNewAction</w:t>
      </w:r>
      <w:proofErr w:type="gramEnd"/>
      <w:r>
        <w:t xml:space="preserve">(FotoVisionDesktop.ActionItem) </w:t>
      </w:r>
      <w:r w:rsidRPr="000B1F25">
        <w:rPr>
          <w:b/>
        </w:rPr>
        <w:t>[C:\LabFiles\FotoVision\4.0\C#\Desktop\Source\controls\DetailsActions.cs @ 872]</w:t>
      </w:r>
    </w:p>
    <w:p w14:paraId="48F8E7D0" w14:textId="3C1ED3E3" w:rsidR="006759A9" w:rsidRDefault="006759A9" w:rsidP="000B1F25">
      <w:pPr>
        <w:pStyle w:val="Code"/>
      </w:pPr>
      <w:r w:rsidRPr="000B1F25">
        <w:rPr>
          <w:b/>
        </w:rPr>
        <w:t xml:space="preserve">00ede3c0 09ae6005 </w:t>
      </w:r>
      <w:proofErr w:type="gramStart"/>
      <w:r w:rsidRPr="000B1F25">
        <w:rPr>
          <w:b/>
        </w:rPr>
        <w:t>FotoVisionDesktop.DetailsActions.buttonSepia</w:t>
      </w:r>
      <w:proofErr w:type="gramEnd"/>
      <w:r w:rsidRPr="000B1F25">
        <w:rPr>
          <w:b/>
        </w:rPr>
        <w:t xml:space="preserve">_Click(System.Object, </w:t>
      </w:r>
      <w:proofErr w:type="spellStart"/>
      <w:r w:rsidRPr="000B1F25">
        <w:rPr>
          <w:b/>
        </w:rPr>
        <w:t>System.EventArgs</w:t>
      </w:r>
      <w:proofErr w:type="spellEnd"/>
      <w:r w:rsidRPr="000B1F25">
        <w:rPr>
          <w:b/>
        </w:rPr>
        <w:t>)</w:t>
      </w:r>
      <w:r>
        <w:t xml:space="preserve"> [C:\LabFiles\FotoVision\4.0\C#\Desktop\Source\controls\DetailsActions.cs @ 686]</w:t>
      </w:r>
    </w:p>
    <w:p w14:paraId="11D8D58B" w14:textId="0FE1EAB6" w:rsidR="006759A9" w:rsidRDefault="006759A9" w:rsidP="000B1F25">
      <w:pPr>
        <w:pStyle w:val="Code"/>
      </w:pPr>
      <w:r>
        <w:t>00ede3d8 53ab113e *** WARNING: Unable to verify checksum for System.Windows.Forms.ni.dll</w:t>
      </w:r>
    </w:p>
    <w:p w14:paraId="485FE333" w14:textId="37022305" w:rsidR="006759A9" w:rsidRDefault="006759A9" w:rsidP="000B1F25">
      <w:pPr>
        <w:pStyle w:val="Code"/>
      </w:pPr>
      <w:r>
        <w:t>…</w:t>
      </w:r>
    </w:p>
    <w:p w14:paraId="68A91BC8" w14:textId="77777777" w:rsidR="006759A9" w:rsidRDefault="006759A9" w:rsidP="000B1F25">
      <w:pPr>
        <w:pStyle w:val="Ln3"/>
        <w:numPr>
          <w:ilvl w:val="0"/>
          <w:numId w:val="0"/>
        </w:numPr>
        <w:ind w:left="1440"/>
      </w:pPr>
    </w:p>
    <w:p w14:paraId="07A0D72F" w14:textId="77777777" w:rsidR="00E831E9" w:rsidRDefault="006759A9" w:rsidP="000B1F25">
      <w:pPr>
        <w:pStyle w:val="Ln3"/>
        <w:numPr>
          <w:ilvl w:val="0"/>
          <w:numId w:val="0"/>
        </w:numPr>
        <w:ind w:left="1440"/>
      </w:pPr>
      <w:r w:rsidRPr="000B1F25">
        <w:t xml:space="preserve">Clicking on </w:t>
      </w:r>
      <w:proofErr w:type="spellStart"/>
      <w:r w:rsidRPr="000B1F25">
        <w:rPr>
          <w:b/>
        </w:rPr>
        <w:t>buttonSepia_Click</w:t>
      </w:r>
      <w:proofErr w:type="spellEnd"/>
      <w:r w:rsidRPr="000B1F25">
        <w:t xml:space="preserve"> we have created a Task running on a worker thread causing a lot of CPU.</w:t>
      </w:r>
      <w:r w:rsidR="00E831E9">
        <w:t xml:space="preserve"> </w:t>
      </w:r>
    </w:p>
    <w:p w14:paraId="3A9BBEDE" w14:textId="76178267" w:rsidR="006759A9" w:rsidRPr="000B1F25" w:rsidRDefault="00E831E9" w:rsidP="000B1F25">
      <w:pPr>
        <w:pStyle w:val="Ln2"/>
        <w:numPr>
          <w:ilvl w:val="0"/>
          <w:numId w:val="49"/>
        </w:numPr>
      </w:pPr>
      <w:r>
        <w:t>Looking into the sources of the Task can you see for the reason for the High CPU issue?</w:t>
      </w:r>
    </w:p>
    <w:p w14:paraId="550C7678" w14:textId="053BCEAE" w:rsidR="009944CF" w:rsidRPr="004874F9" w:rsidRDefault="009944CF" w:rsidP="000B1F25">
      <w:pPr>
        <w:pStyle w:val="Ln3"/>
        <w:numPr>
          <w:ilvl w:val="0"/>
          <w:numId w:val="0"/>
        </w:numPr>
        <w:ind w:left="720"/>
      </w:pPr>
      <w:r>
        <w:br/>
      </w:r>
    </w:p>
    <w:p w14:paraId="550C7679" w14:textId="77777777" w:rsidR="009944CF" w:rsidRPr="00E8097A" w:rsidRDefault="009944CF" w:rsidP="00E8097A">
      <w:pPr>
        <w:pStyle w:val="Ln1"/>
        <w:numPr>
          <w:ilvl w:val="0"/>
          <w:numId w:val="0"/>
        </w:numPr>
        <w:ind w:left="1440"/>
        <w:rPr>
          <w:i/>
          <w:iCs/>
        </w:rPr>
      </w:pPr>
      <w:r w:rsidRPr="001D6CED">
        <w:rPr>
          <w:rStyle w:val="Emphasis"/>
        </w:rPr>
        <w:t>Did you find the root cause?</w:t>
      </w:r>
    </w:p>
    <w:p w14:paraId="550C767B" w14:textId="77777777" w:rsidR="009944CF" w:rsidRDefault="009944CF">
      <w:pPr>
        <w:pStyle w:val="Ln1"/>
        <w:numPr>
          <w:ilvl w:val="0"/>
          <w:numId w:val="0"/>
        </w:numPr>
        <w:ind w:left="1440"/>
        <w:rPr>
          <w:rStyle w:val="Emphasis"/>
        </w:rPr>
      </w:pPr>
      <w:r w:rsidRPr="001D6CED">
        <w:rPr>
          <w:rStyle w:val="Emphasis"/>
        </w:rPr>
        <w:t>What type of work was taking up most of the CPU? Was this work the root cause, or was it a victim of the root cause?</w:t>
      </w:r>
    </w:p>
    <w:p w14:paraId="550C767C" w14:textId="77777777" w:rsidR="009944CF" w:rsidRPr="00E8097A" w:rsidRDefault="009944CF" w:rsidP="00E8097A">
      <w:pPr>
        <w:pStyle w:val="Ln1"/>
        <w:numPr>
          <w:ilvl w:val="0"/>
          <w:numId w:val="0"/>
        </w:numPr>
        <w:ind w:left="1440"/>
        <w:rPr>
          <w:i/>
          <w:iCs/>
        </w:rPr>
      </w:pPr>
      <w:r w:rsidRPr="001D6CED">
        <w:rPr>
          <w:rStyle w:val="Emphasis"/>
        </w:rPr>
        <w:t>Was your first lead—that is, the thread that was consuming the most CPU time—the one that revealed the root cause?</w:t>
      </w:r>
    </w:p>
    <w:p w14:paraId="550C767D" w14:textId="77777777" w:rsidR="009944CF" w:rsidRDefault="009944CF" w:rsidP="001F0EEE">
      <w:pPr>
        <w:pStyle w:val="Note"/>
      </w:pPr>
      <w:r w:rsidRPr="00085808">
        <w:rPr>
          <w:rStyle w:val="NotePrefix"/>
        </w:rPr>
        <w:t>Note:</w:t>
      </w:r>
      <w:r>
        <w:rPr>
          <w:rStyle w:val="NotePrefix"/>
        </w:rPr>
        <w:t xml:space="preserve"> </w:t>
      </w:r>
      <w:r>
        <w:t>I</w:t>
      </w:r>
      <w:r w:rsidRPr="004874F9">
        <w:t xml:space="preserve">t's common to </w:t>
      </w:r>
      <w:r>
        <w:t>pursue</w:t>
      </w:r>
      <w:r w:rsidRPr="004874F9">
        <w:t xml:space="preserve"> something in your data in hopes of finding </w:t>
      </w:r>
      <w:r>
        <w:t>the source of</w:t>
      </w:r>
      <w:r w:rsidRPr="004874F9">
        <w:t xml:space="preserve"> the problem. But </w:t>
      </w:r>
      <w:r>
        <w:t>sometimes</w:t>
      </w:r>
      <w:r w:rsidRPr="004874F9">
        <w:t xml:space="preserve"> </w:t>
      </w:r>
      <w:r>
        <w:t xml:space="preserve">your lead turns out to be a </w:t>
      </w:r>
      <w:r w:rsidRPr="004874F9">
        <w:t xml:space="preserve">dead end and you have to find another clue that </w:t>
      </w:r>
      <w:r>
        <w:t xml:space="preserve">will </w:t>
      </w:r>
      <w:r w:rsidRPr="004874F9">
        <w:t xml:space="preserve">lead you to the source of the problem. So if at first you </w:t>
      </w:r>
      <w:r>
        <w:t xml:space="preserve">don’t </w:t>
      </w:r>
      <w:r w:rsidRPr="004874F9">
        <w:t>succeed, try again!</w:t>
      </w:r>
    </w:p>
    <w:p w14:paraId="550C767E" w14:textId="77777777" w:rsidR="009944CF" w:rsidRPr="004874F9" w:rsidRDefault="009944CF" w:rsidP="001F0EEE">
      <w:pPr>
        <w:pStyle w:val="Le"/>
      </w:pPr>
    </w:p>
    <w:p w14:paraId="550C767F" w14:textId="77777777" w:rsidR="009944CF" w:rsidRPr="004874F9" w:rsidRDefault="009944CF" w:rsidP="00085808">
      <w:pPr>
        <w:pStyle w:val="Pb"/>
        <w:framePr w:wrap="around"/>
      </w:pPr>
    </w:p>
    <w:p w14:paraId="550C7680" w14:textId="77777777" w:rsidR="009944CF" w:rsidRPr="001F0EEE" w:rsidRDefault="009944CF" w:rsidP="00085808">
      <w:pPr>
        <w:pStyle w:val="Heading3"/>
      </w:pPr>
      <w:bookmarkStart w:id="8" w:name="_Toc176425244"/>
      <w:r w:rsidRPr="001F0EEE">
        <w:t>Exercise 2: Low CPU Hang</w:t>
      </w:r>
      <w:bookmarkEnd w:id="8"/>
    </w:p>
    <w:p w14:paraId="550C7681" w14:textId="77777777" w:rsidR="009944CF" w:rsidRPr="008A1DB7" w:rsidRDefault="009944CF" w:rsidP="00085808">
      <w:pPr>
        <w:pStyle w:val="Art"/>
      </w:pPr>
    </w:p>
    <w:p w14:paraId="550C7682" w14:textId="5AB2882F" w:rsidR="009944CF" w:rsidRPr="001F0EEE" w:rsidRDefault="009944CF" w:rsidP="001F0EEE">
      <w:r w:rsidRPr="001F0EEE">
        <w:t>In this exercise, you will use some of the skills and commands learned in the first exercise to help you diagnose a</w:t>
      </w:r>
      <w:r>
        <w:t>nd</w:t>
      </w:r>
      <w:r w:rsidRPr="001F0EEE">
        <w:t xml:space="preserve"> find </w:t>
      </w:r>
      <w:r>
        <w:t xml:space="preserve">the </w:t>
      </w:r>
      <w:r w:rsidRPr="001F0EEE">
        <w:t xml:space="preserve">root cause of this problem. You will focus primarily on using SOS and </w:t>
      </w:r>
      <w:proofErr w:type="spellStart"/>
      <w:r w:rsidRPr="001F0EEE">
        <w:t>WinDbg</w:t>
      </w:r>
      <w:proofErr w:type="spellEnd"/>
      <w:r w:rsidRPr="001F0EEE">
        <w:t xml:space="preserve">, </w:t>
      </w:r>
      <w:r>
        <w:t xml:space="preserve">and </w:t>
      </w:r>
      <w:r w:rsidRPr="001F0EEE">
        <w:t xml:space="preserve">then you will </w:t>
      </w:r>
      <w:r>
        <w:t>find out the</w:t>
      </w:r>
      <w:r w:rsidRPr="001F0EEE">
        <w:t xml:space="preserve"> best way to resolve the problem without losing functionality of the app</w:t>
      </w:r>
      <w:r>
        <w:t>lication</w:t>
      </w:r>
      <w:r w:rsidRPr="001F0EEE">
        <w:t xml:space="preserve">. Finally, you will test your </w:t>
      </w:r>
      <w:r>
        <w:t xml:space="preserve">problem </w:t>
      </w:r>
      <w:r w:rsidRPr="001F0EEE">
        <w:t>resolution.</w:t>
      </w:r>
    </w:p>
    <w:p w14:paraId="550C7683" w14:textId="77777777" w:rsidR="009944CF" w:rsidRPr="00906F53" w:rsidRDefault="009944CF" w:rsidP="001F0EEE">
      <w:pPr>
        <w:pStyle w:val="Le"/>
      </w:pPr>
    </w:p>
    <w:p w14:paraId="550C7684" w14:textId="77777777" w:rsidR="009944CF" w:rsidRDefault="009944CF" w:rsidP="008A1DB7">
      <w:pPr>
        <w:pStyle w:val="Procedureheading"/>
      </w:pPr>
      <w:r w:rsidRPr="008A1DB7">
        <w:t>Task Description</w:t>
      </w:r>
    </w:p>
    <w:p w14:paraId="550C7685" w14:textId="77777777" w:rsidR="009944CF" w:rsidRPr="00085808" w:rsidRDefault="009944CF" w:rsidP="00085808">
      <w:pPr>
        <w:pStyle w:val="Ln1"/>
        <w:rPr>
          <w:rStyle w:val="Hidden"/>
        </w:rPr>
      </w:pPr>
      <w:r w:rsidRPr="00085808">
        <w:rPr>
          <w:rStyle w:val="Hidden"/>
        </w:rPr>
        <w:fldChar w:fldCharType="begin"/>
      </w:r>
      <w:r w:rsidRPr="00085808">
        <w:rPr>
          <w:rStyle w:val="Hidden"/>
        </w:rPr>
        <w:instrText xml:space="preserve"> LISTNUM  \l 1 \s 0 </w:instrText>
      </w:r>
      <w:r w:rsidRPr="00085808">
        <w:rPr>
          <w:rStyle w:val="Hidden"/>
        </w:rPr>
        <w:fldChar w:fldCharType="end">
          <w:numberingChange w:id="9" w:author="Wolfgang Kroneder" w:date="2015-02-21T15:33:00Z" w:original="0."/>
        </w:fldChar>
      </w:r>
    </w:p>
    <w:p w14:paraId="550C7686" w14:textId="77777777" w:rsidR="009944CF" w:rsidRPr="001F0EEE" w:rsidRDefault="009944CF" w:rsidP="009944CF">
      <w:pPr>
        <w:pStyle w:val="Ln1"/>
        <w:numPr>
          <w:ilvl w:val="0"/>
          <w:numId w:val="13"/>
        </w:numPr>
      </w:pPr>
      <w:r w:rsidRPr="001F0EEE">
        <w:t>Crop a picture.</w:t>
      </w:r>
    </w:p>
    <w:p w14:paraId="550C7687" w14:textId="77777777" w:rsidR="009944CF" w:rsidRPr="001F0EEE" w:rsidRDefault="009944CF" w:rsidP="009944CF">
      <w:pPr>
        <w:pStyle w:val="Ln1"/>
        <w:numPr>
          <w:ilvl w:val="1"/>
          <w:numId w:val="7"/>
        </w:numPr>
      </w:pPr>
      <w:r w:rsidRPr="001F0EEE">
        <w:t>Close any open instances of FotoVision</w:t>
      </w:r>
      <w:r>
        <w:t>.exe</w:t>
      </w:r>
      <w:r w:rsidRPr="001F0EEE">
        <w:t xml:space="preserve"> and open a new instance.</w:t>
      </w:r>
    </w:p>
    <w:p w14:paraId="550C7688" w14:textId="77777777" w:rsidR="009944CF" w:rsidRPr="001F0EEE" w:rsidRDefault="009944CF" w:rsidP="009944CF">
      <w:pPr>
        <w:pStyle w:val="Ln1"/>
        <w:numPr>
          <w:ilvl w:val="1"/>
          <w:numId w:val="7"/>
        </w:numPr>
      </w:pPr>
      <w:r>
        <w:t>In</w:t>
      </w:r>
      <w:r w:rsidRPr="001F0EEE">
        <w:t xml:space="preserve"> the </w:t>
      </w:r>
      <w:r w:rsidRPr="001D6CED">
        <w:rPr>
          <w:rStyle w:val="Strong"/>
        </w:rPr>
        <w:t>Animals</w:t>
      </w:r>
      <w:r w:rsidRPr="001F0EEE">
        <w:t xml:space="preserve"> album, </w:t>
      </w:r>
      <w:r>
        <w:t>click</w:t>
      </w:r>
      <w:r w:rsidRPr="001F0EEE">
        <w:t xml:space="preserve"> the picture of the </w:t>
      </w:r>
      <w:r w:rsidRPr="001D6CED">
        <w:rPr>
          <w:rStyle w:val="Strong"/>
        </w:rPr>
        <w:t>Easter Iguana</w:t>
      </w:r>
      <w:r w:rsidRPr="001F0EEE">
        <w:t>.</w:t>
      </w:r>
    </w:p>
    <w:p w14:paraId="550C7689" w14:textId="77777777" w:rsidR="009944CF" w:rsidRPr="001F0EEE" w:rsidRDefault="009944CF" w:rsidP="009944CF">
      <w:pPr>
        <w:pStyle w:val="Ln1"/>
        <w:numPr>
          <w:ilvl w:val="1"/>
          <w:numId w:val="7"/>
        </w:numPr>
      </w:pPr>
      <w:r w:rsidRPr="001F0EEE">
        <w:t xml:space="preserve">On the </w:t>
      </w:r>
      <w:r>
        <w:t>t</w:t>
      </w:r>
      <w:r w:rsidRPr="001F0EEE">
        <w:t>oolbar, click the</w:t>
      </w:r>
      <w:r>
        <w:t xml:space="preserve"> </w:t>
      </w:r>
      <w:r w:rsidRPr="001D6CED">
        <w:rPr>
          <w:rStyle w:val="Strong"/>
        </w:rPr>
        <w:t>Photo Actions</w:t>
      </w:r>
      <w:r w:rsidRPr="001F0EEE">
        <w:t xml:space="preserve"> button.</w:t>
      </w:r>
    </w:p>
    <w:p w14:paraId="550C768A" w14:textId="77777777" w:rsidR="009944CF" w:rsidRPr="001F0EEE" w:rsidRDefault="009944CF" w:rsidP="009944CF">
      <w:pPr>
        <w:pStyle w:val="Ln1"/>
        <w:numPr>
          <w:ilvl w:val="1"/>
          <w:numId w:val="7"/>
        </w:numPr>
      </w:pPr>
      <w:r>
        <w:t>Click</w:t>
      </w:r>
      <w:r w:rsidRPr="001F0EEE">
        <w:t xml:space="preserve"> the </w:t>
      </w:r>
      <w:r w:rsidRPr="00085808">
        <w:rPr>
          <w:rStyle w:val="Strong"/>
        </w:rPr>
        <w:t>Crop</w:t>
      </w:r>
      <w:r w:rsidRPr="001F0EEE">
        <w:t xml:space="preserve"> tab</w:t>
      </w:r>
      <w:r>
        <w:t>.</w:t>
      </w:r>
    </w:p>
    <w:p w14:paraId="550C768B" w14:textId="77777777" w:rsidR="009944CF" w:rsidRPr="001F0EEE" w:rsidRDefault="009944CF" w:rsidP="009944CF">
      <w:pPr>
        <w:pStyle w:val="Ln1"/>
        <w:numPr>
          <w:ilvl w:val="1"/>
          <w:numId w:val="7"/>
        </w:numPr>
      </w:pPr>
      <w:r w:rsidRPr="001F0EEE">
        <w:t>In the picture, drag to make a selection that you’d like to crop</w:t>
      </w:r>
      <w:r>
        <w:t xml:space="preserve"> to</w:t>
      </w:r>
      <w:r w:rsidRPr="001F0EEE">
        <w:t>.</w:t>
      </w:r>
    </w:p>
    <w:p w14:paraId="550C768C" w14:textId="77777777" w:rsidR="009944CF" w:rsidRPr="001F0EEE" w:rsidRDefault="009944CF" w:rsidP="009944CF">
      <w:pPr>
        <w:pStyle w:val="Ln1"/>
        <w:numPr>
          <w:ilvl w:val="1"/>
          <w:numId w:val="7"/>
        </w:numPr>
      </w:pPr>
      <w:r w:rsidRPr="001F0EEE">
        <w:t xml:space="preserve">Click the </w:t>
      </w:r>
      <w:r w:rsidRPr="00085808">
        <w:rPr>
          <w:rStyle w:val="Strong"/>
        </w:rPr>
        <w:t>Crop</w:t>
      </w:r>
      <w:r w:rsidRPr="001F0EEE">
        <w:t xml:space="preserve"> button.</w:t>
      </w:r>
    </w:p>
    <w:p w14:paraId="550C768D" w14:textId="77777777" w:rsidR="009944CF" w:rsidRPr="001F0EEE" w:rsidRDefault="009944CF" w:rsidP="009944CF">
      <w:pPr>
        <w:pStyle w:val="Ln1"/>
        <w:numPr>
          <w:ilvl w:val="1"/>
          <w:numId w:val="7"/>
        </w:numPr>
      </w:pPr>
      <w:r>
        <w:t>Y</w:t>
      </w:r>
      <w:r w:rsidRPr="001F0EEE">
        <w:t xml:space="preserve">ou should see that your selection is now the only visible area of the picture and </w:t>
      </w:r>
      <w:r>
        <w:t xml:space="preserve">that </w:t>
      </w:r>
      <w:r w:rsidRPr="001F0EEE">
        <w:t xml:space="preserve">the pixel dimensions next to the Original label </w:t>
      </w:r>
      <w:r>
        <w:t>have</w:t>
      </w:r>
      <w:r w:rsidRPr="001F0EEE">
        <w:t xml:space="preserve"> change</w:t>
      </w:r>
      <w:r>
        <w:t>d</w:t>
      </w:r>
      <w:r w:rsidRPr="001F0EEE">
        <w:t xml:space="preserve">. </w:t>
      </w:r>
      <w:r>
        <w:br/>
      </w:r>
      <w:r w:rsidRPr="001D6CED">
        <w:rPr>
          <w:rStyle w:val="Emphasis"/>
        </w:rPr>
        <w:t>Is that your experience?</w:t>
      </w:r>
    </w:p>
    <w:p w14:paraId="550C768E" w14:textId="77777777" w:rsidR="009944CF" w:rsidRPr="001F0EEE" w:rsidRDefault="009944CF" w:rsidP="001F0EEE">
      <w:pPr>
        <w:pStyle w:val="Ln1"/>
      </w:pPr>
      <w:r w:rsidRPr="001F0EEE">
        <w:t>Test other application functions and gather more information about the problem symptoms</w:t>
      </w:r>
      <w:r>
        <w:t>.</w:t>
      </w:r>
    </w:p>
    <w:p w14:paraId="550C768F" w14:textId="77777777" w:rsidR="009944CF" w:rsidRPr="001F0EEE" w:rsidRDefault="009944CF" w:rsidP="009944CF">
      <w:pPr>
        <w:pStyle w:val="Ln1"/>
        <w:numPr>
          <w:ilvl w:val="1"/>
          <w:numId w:val="7"/>
        </w:numPr>
      </w:pPr>
      <w:r>
        <w:t>On</w:t>
      </w:r>
      <w:r w:rsidRPr="001F0EEE">
        <w:t xml:space="preserve"> the </w:t>
      </w:r>
      <w:r w:rsidRPr="001D6CED">
        <w:rPr>
          <w:rStyle w:val="Strong"/>
        </w:rPr>
        <w:t>Adjust</w:t>
      </w:r>
      <w:r w:rsidRPr="001F0EEE">
        <w:t xml:space="preserve"> tab</w:t>
      </w:r>
      <w:r>
        <w:t>,</w:t>
      </w:r>
      <w:r w:rsidRPr="001F0EEE">
        <w:t xml:space="preserve"> </w:t>
      </w:r>
      <w:r>
        <w:t>click</w:t>
      </w:r>
      <w:r w:rsidRPr="001F0EEE">
        <w:t xml:space="preserve"> the </w:t>
      </w:r>
      <w:r w:rsidRPr="001D6CED">
        <w:rPr>
          <w:rStyle w:val="Strong"/>
        </w:rPr>
        <w:t>Gray</w:t>
      </w:r>
      <w:r>
        <w:rPr>
          <w:rStyle w:val="Strong"/>
        </w:rPr>
        <w:t>s</w:t>
      </w:r>
      <w:r w:rsidRPr="001D6CED">
        <w:rPr>
          <w:rStyle w:val="Strong"/>
        </w:rPr>
        <w:t>cale</w:t>
      </w:r>
      <w:r w:rsidRPr="001F0EEE">
        <w:t xml:space="preserve"> button. Does it seem to work?</w:t>
      </w:r>
    </w:p>
    <w:p w14:paraId="550C7690" w14:textId="77777777" w:rsidR="009944CF" w:rsidRPr="001F0EEE" w:rsidRDefault="009944CF" w:rsidP="009944CF">
      <w:pPr>
        <w:pStyle w:val="Ln1"/>
        <w:numPr>
          <w:ilvl w:val="1"/>
          <w:numId w:val="7"/>
        </w:numPr>
      </w:pPr>
      <w:r w:rsidRPr="001F0EEE">
        <w:t xml:space="preserve">Undo </w:t>
      </w:r>
      <w:r>
        <w:t>this</w:t>
      </w:r>
      <w:r w:rsidRPr="001F0EEE">
        <w:t xml:space="preserve"> change and </w:t>
      </w:r>
      <w:r>
        <w:t xml:space="preserve">then </w:t>
      </w:r>
      <w:r w:rsidRPr="001F0EEE">
        <w:t>adjust some of the other settings on th</w:t>
      </w:r>
      <w:r>
        <w:t>e</w:t>
      </w:r>
      <w:r w:rsidRPr="001F0EEE">
        <w:t xml:space="preserve"> </w:t>
      </w:r>
      <w:r w:rsidRPr="001D6CED">
        <w:rPr>
          <w:rStyle w:val="Strong"/>
        </w:rPr>
        <w:t>Adjust</w:t>
      </w:r>
      <w:r>
        <w:t xml:space="preserve"> </w:t>
      </w:r>
      <w:r w:rsidRPr="001F0EEE">
        <w:t xml:space="preserve">tab. </w:t>
      </w:r>
      <w:r w:rsidRPr="001D6CED">
        <w:rPr>
          <w:rStyle w:val="Emphasis"/>
        </w:rPr>
        <w:t>Do they seem to work?</w:t>
      </w:r>
    </w:p>
    <w:p w14:paraId="550C7691" w14:textId="77777777" w:rsidR="009944CF" w:rsidRPr="001F0EEE" w:rsidRDefault="009944CF" w:rsidP="00085808">
      <w:pPr>
        <w:pStyle w:val="Ln1"/>
        <w:numPr>
          <w:ilvl w:val="0"/>
          <w:numId w:val="0"/>
        </w:numPr>
        <w:ind w:left="1440"/>
      </w:pPr>
      <w:r w:rsidRPr="001F0EEE">
        <w:t xml:space="preserve">Other application functionality seems to be working, so the entire application isn’t hung. Only the </w:t>
      </w:r>
      <w:r w:rsidRPr="001D6CED">
        <w:rPr>
          <w:rStyle w:val="Strong"/>
        </w:rPr>
        <w:t>Crop</w:t>
      </w:r>
      <w:r w:rsidRPr="001F0EEE">
        <w:t xml:space="preserve"> button isn’t responding appropriately (the selection you made isn’t even reset), so the problem appears to be confined to that button.</w:t>
      </w:r>
    </w:p>
    <w:p w14:paraId="550C7692" w14:textId="77777777" w:rsidR="009944CF" w:rsidRPr="001F0EEE" w:rsidRDefault="009944CF" w:rsidP="009944CF">
      <w:pPr>
        <w:pStyle w:val="Ln1"/>
        <w:numPr>
          <w:ilvl w:val="1"/>
          <w:numId w:val="7"/>
        </w:numPr>
      </w:pPr>
      <w:r>
        <w:t>In</w:t>
      </w:r>
      <w:r w:rsidRPr="001F0EEE">
        <w:t xml:space="preserve"> Task Manager</w:t>
      </w:r>
      <w:r>
        <w:t>,</w:t>
      </w:r>
      <w:r w:rsidRPr="001F0EEE">
        <w:t xml:space="preserve"> view the </w:t>
      </w:r>
      <w:r w:rsidRPr="001D6CED">
        <w:rPr>
          <w:rStyle w:val="Strong"/>
        </w:rPr>
        <w:t>CPU</w:t>
      </w:r>
      <w:r w:rsidRPr="001F0EEE">
        <w:t xml:space="preserve"> value for FotoVision</w:t>
      </w:r>
      <w:r>
        <w:t>.exe</w:t>
      </w:r>
      <w:r w:rsidRPr="001F0EEE">
        <w:t xml:space="preserve">. You may want to click the </w:t>
      </w:r>
      <w:r w:rsidRPr="001D6CED">
        <w:rPr>
          <w:rStyle w:val="Strong"/>
        </w:rPr>
        <w:t>Crop</w:t>
      </w:r>
      <w:r w:rsidRPr="001F0EEE">
        <w:t xml:space="preserve"> button once more while looking at Task Manager to see if the </w:t>
      </w:r>
      <w:r>
        <w:t>CPU usage</w:t>
      </w:r>
      <w:r w:rsidRPr="001F0EEE">
        <w:t xml:space="preserve"> spikes.</w:t>
      </w:r>
    </w:p>
    <w:p w14:paraId="550C7693" w14:textId="77777777" w:rsidR="009944CF" w:rsidRPr="001F0EEE" w:rsidRDefault="009944CF" w:rsidP="00085808">
      <w:pPr>
        <w:pStyle w:val="Ln1"/>
        <w:numPr>
          <w:ilvl w:val="0"/>
          <w:numId w:val="0"/>
        </w:numPr>
        <w:ind w:left="1440"/>
      </w:pPr>
      <w:r>
        <w:t xml:space="preserve">Since </w:t>
      </w:r>
      <w:r w:rsidRPr="001F0EEE">
        <w:t xml:space="preserve">Task Manager didn’t reveal anything about </w:t>
      </w:r>
      <w:r>
        <w:t>CPU</w:t>
      </w:r>
      <w:r w:rsidRPr="001F0EEE">
        <w:t xml:space="preserve"> usage</w:t>
      </w:r>
      <w:r>
        <w:t xml:space="preserve"> let us gather some addition data with </w:t>
      </w:r>
      <w:proofErr w:type="spellStart"/>
      <w:r w:rsidRPr="001F0EEE">
        <w:t>Perfmon</w:t>
      </w:r>
      <w:proofErr w:type="spellEnd"/>
      <w:r w:rsidRPr="001F0EEE">
        <w:t>.</w:t>
      </w:r>
    </w:p>
    <w:p w14:paraId="550C7694" w14:textId="77777777" w:rsidR="009944CF" w:rsidRPr="001F0EEE" w:rsidRDefault="009944CF" w:rsidP="001F0EEE">
      <w:pPr>
        <w:pStyle w:val="Ln1"/>
      </w:pPr>
      <w:r>
        <w:t xml:space="preserve">Gather information with </w:t>
      </w:r>
      <w:proofErr w:type="spellStart"/>
      <w:r>
        <w:t>Perfmon</w:t>
      </w:r>
      <w:proofErr w:type="spellEnd"/>
      <w:r w:rsidRPr="001F0EEE">
        <w:t>.</w:t>
      </w:r>
    </w:p>
    <w:p w14:paraId="550C7695" w14:textId="77777777" w:rsidR="009944CF" w:rsidRPr="001F0EEE" w:rsidRDefault="009944CF" w:rsidP="009944CF">
      <w:pPr>
        <w:pStyle w:val="Ln1"/>
        <w:numPr>
          <w:ilvl w:val="1"/>
          <w:numId w:val="7"/>
        </w:numPr>
      </w:pPr>
      <w:r w:rsidRPr="001F0EEE">
        <w:t xml:space="preserve">Open </w:t>
      </w:r>
      <w:proofErr w:type="spellStart"/>
      <w:r w:rsidRPr="001F0EEE">
        <w:t>Perfmon</w:t>
      </w:r>
      <w:proofErr w:type="spellEnd"/>
      <w:r w:rsidRPr="001F0EEE">
        <w:t>.</w:t>
      </w:r>
    </w:p>
    <w:p w14:paraId="550C7696" w14:textId="77777777" w:rsidR="009944CF" w:rsidRPr="001F0EEE" w:rsidRDefault="009944CF" w:rsidP="009944CF">
      <w:pPr>
        <w:pStyle w:val="Ln1"/>
        <w:numPr>
          <w:ilvl w:val="1"/>
          <w:numId w:val="7"/>
        </w:numPr>
      </w:pPr>
      <w:r w:rsidRPr="001F0EEE">
        <w:t xml:space="preserve">Add all counters for the </w:t>
      </w:r>
      <w:r w:rsidRPr="00085808">
        <w:rPr>
          <w:rStyle w:val="Strong"/>
        </w:rPr>
        <w:t>Process</w:t>
      </w:r>
      <w:r w:rsidRPr="001F0EEE">
        <w:t xml:space="preserve"> object, but only for the FotoVision</w:t>
      </w:r>
      <w:r>
        <w:t>.exe</w:t>
      </w:r>
      <w:r w:rsidRPr="001F0EEE">
        <w:t xml:space="preserve"> instance.</w:t>
      </w:r>
    </w:p>
    <w:p w14:paraId="550C7697" w14:textId="77777777" w:rsidR="009944CF" w:rsidRPr="001F0EEE" w:rsidRDefault="009944CF" w:rsidP="009944CF">
      <w:pPr>
        <w:pStyle w:val="Ln1"/>
        <w:numPr>
          <w:ilvl w:val="1"/>
          <w:numId w:val="7"/>
        </w:numPr>
      </w:pPr>
      <w:r w:rsidRPr="001F0EEE">
        <w:lastRenderedPageBreak/>
        <w:t xml:space="preserve">Keep the default settings that </w:t>
      </w:r>
      <w:proofErr w:type="spellStart"/>
      <w:r w:rsidRPr="001F0EEE">
        <w:t>Perfmon</w:t>
      </w:r>
      <w:proofErr w:type="spellEnd"/>
      <w:r w:rsidRPr="001F0EEE">
        <w:t xml:space="preserve"> puts in place (scale, graph max, </w:t>
      </w:r>
      <w:r>
        <w:t>and so forth</w:t>
      </w:r>
      <w:r w:rsidRPr="001F0EEE">
        <w:t>).</w:t>
      </w:r>
    </w:p>
    <w:p w14:paraId="550C7698" w14:textId="543F0966" w:rsidR="009944CF" w:rsidRDefault="009944CF" w:rsidP="009944CF">
      <w:pPr>
        <w:pStyle w:val="Ln1"/>
        <w:numPr>
          <w:ilvl w:val="1"/>
          <w:numId w:val="7"/>
        </w:numPr>
      </w:pPr>
      <w:r w:rsidRPr="001F0EEE">
        <w:t xml:space="preserve">Click the </w:t>
      </w:r>
      <w:r w:rsidRPr="00085808">
        <w:rPr>
          <w:rStyle w:val="Strong"/>
        </w:rPr>
        <w:t>Crop</w:t>
      </w:r>
      <w:r w:rsidRPr="001F0EEE">
        <w:t xml:space="preserve"> button </w:t>
      </w:r>
      <w:r>
        <w:t>several times</w:t>
      </w:r>
      <w:r w:rsidRPr="001F0EEE">
        <w:t xml:space="preserve"> to see if any </w:t>
      </w:r>
      <w:r>
        <w:t xml:space="preserve">of the </w:t>
      </w:r>
      <w:r w:rsidRPr="001F0EEE">
        <w:t>counter</w:t>
      </w:r>
      <w:r>
        <w:t>s</w:t>
      </w:r>
      <w:r w:rsidRPr="001F0EEE">
        <w:t xml:space="preserve"> </w:t>
      </w:r>
      <w:r w:rsidR="000E360F" w:rsidRPr="001F0EEE">
        <w:t xml:space="preserve">in </w:t>
      </w:r>
      <w:proofErr w:type="spellStart"/>
      <w:r w:rsidR="000E360F" w:rsidRPr="001F0EEE">
        <w:t>Perfmon</w:t>
      </w:r>
      <w:proofErr w:type="spellEnd"/>
      <w:r w:rsidR="000E360F" w:rsidRPr="000E360F">
        <w:t xml:space="preserve"> </w:t>
      </w:r>
      <w:r w:rsidRPr="001F0EEE">
        <w:t>change with each click. You should notice one counter that changes</w:t>
      </w:r>
      <w:r>
        <w:t>—</w:t>
      </w:r>
      <w:r w:rsidRPr="001F0EEE">
        <w:t>and keeps its new value (</w:t>
      </w:r>
      <w:r>
        <w:t>that is</w:t>
      </w:r>
      <w:r w:rsidRPr="001F0EEE">
        <w:t>, it doesn’t just spike up and down)</w:t>
      </w:r>
      <w:r>
        <w:t>—</w:t>
      </w:r>
      <w:r w:rsidRPr="001F0EEE">
        <w:t>with each click.</w:t>
      </w:r>
      <w:r>
        <w:br/>
      </w:r>
      <w:r w:rsidRPr="00A10359">
        <w:rPr>
          <w:rStyle w:val="Emphasis"/>
        </w:rPr>
        <w:t>Which counter is it?</w:t>
      </w:r>
      <w:r>
        <w:rPr>
          <w:rStyle w:val="Emphasis"/>
        </w:rPr>
        <w:t xml:space="preserve"> </w:t>
      </w:r>
      <w:r>
        <w:rPr>
          <w:rStyle w:val="Emphasis"/>
        </w:rPr>
        <w:br/>
        <w:t>Is it the Thread Count?</w:t>
      </w:r>
      <w:r w:rsidRPr="001F0EEE">
        <w:t xml:space="preserve">                        .</w:t>
      </w:r>
    </w:p>
    <w:p w14:paraId="550C7699" w14:textId="77777777" w:rsidR="009944CF" w:rsidRPr="001F0EEE" w:rsidRDefault="009944CF" w:rsidP="001F0EEE">
      <w:pPr>
        <w:pStyle w:val="Ln1"/>
      </w:pPr>
      <w:r w:rsidRPr="001F0EEE">
        <w:t>Dump FotoVision</w:t>
      </w:r>
      <w:r>
        <w:t>.exe</w:t>
      </w:r>
      <w:r w:rsidRPr="001F0EEE">
        <w:t>.</w:t>
      </w:r>
    </w:p>
    <w:p w14:paraId="550C769A" w14:textId="49C4967E" w:rsidR="009944CF" w:rsidRPr="001F0EEE" w:rsidRDefault="009944CF" w:rsidP="009944CF">
      <w:pPr>
        <w:pStyle w:val="Ln1"/>
        <w:numPr>
          <w:ilvl w:val="1"/>
          <w:numId w:val="7"/>
        </w:numPr>
      </w:pPr>
      <w:r w:rsidRPr="001F0EEE">
        <w:t xml:space="preserve">Using </w:t>
      </w:r>
      <w:proofErr w:type="spellStart"/>
      <w:r w:rsidR="000B6344">
        <w:t>procdump</w:t>
      </w:r>
      <w:proofErr w:type="spellEnd"/>
      <w:r w:rsidR="000B6344" w:rsidRPr="001F0EEE">
        <w:t xml:space="preserve"> </w:t>
      </w:r>
      <w:r w:rsidRPr="001F0EEE">
        <w:t xml:space="preserve">(or any other tool you like), dump FotoVision.exe. </w:t>
      </w:r>
    </w:p>
    <w:p w14:paraId="550C769B" w14:textId="77777777" w:rsidR="009944CF" w:rsidRPr="001F0EEE" w:rsidRDefault="009944CF" w:rsidP="001F0EEE">
      <w:pPr>
        <w:pStyle w:val="Ln1"/>
      </w:pPr>
      <w:r w:rsidRPr="001F0EEE">
        <w:t xml:space="preserve">Open the dump </w:t>
      </w:r>
      <w:r>
        <w:t xml:space="preserve">file </w:t>
      </w:r>
      <w:r w:rsidRPr="001F0EEE">
        <w:t>and do some preliminary analysis.</w:t>
      </w:r>
    </w:p>
    <w:p w14:paraId="550C769C" w14:textId="77777777" w:rsidR="009944CF" w:rsidRPr="001F0EEE" w:rsidRDefault="009944CF" w:rsidP="009944CF">
      <w:pPr>
        <w:pStyle w:val="Ln1"/>
        <w:numPr>
          <w:ilvl w:val="1"/>
          <w:numId w:val="7"/>
        </w:numPr>
      </w:pPr>
      <w:r w:rsidRPr="001F0EEE">
        <w:t>Open the dump</w:t>
      </w:r>
      <w:r>
        <w:t xml:space="preserve"> file</w:t>
      </w:r>
      <w:r w:rsidRPr="001F0EEE">
        <w:t xml:space="preserve"> in </w:t>
      </w:r>
      <w:proofErr w:type="spellStart"/>
      <w:r w:rsidRPr="001F0EEE">
        <w:t>WinDbg</w:t>
      </w:r>
      <w:proofErr w:type="spellEnd"/>
      <w:r w:rsidRPr="001F0EEE">
        <w:t>.</w:t>
      </w:r>
    </w:p>
    <w:p w14:paraId="550C769D" w14:textId="0E1F6797" w:rsidR="009944CF" w:rsidRPr="001F0EEE" w:rsidRDefault="009944CF" w:rsidP="00601232">
      <w:pPr>
        <w:pStyle w:val="Ln1"/>
        <w:numPr>
          <w:ilvl w:val="1"/>
          <w:numId w:val="7"/>
        </w:numPr>
      </w:pPr>
      <w:r>
        <w:t>Load SOS.</w:t>
      </w:r>
    </w:p>
    <w:p w14:paraId="550C769E" w14:textId="77777777" w:rsidR="009944CF" w:rsidRPr="001F0EEE" w:rsidRDefault="009944CF" w:rsidP="009944CF">
      <w:pPr>
        <w:pStyle w:val="Ln1"/>
        <w:numPr>
          <w:ilvl w:val="1"/>
          <w:numId w:val="7"/>
        </w:numPr>
      </w:pPr>
      <w:r>
        <w:t xml:space="preserve">The improper use of </w:t>
      </w:r>
      <w:proofErr w:type="spellStart"/>
      <w:r>
        <w:t>SyncBlocks</w:t>
      </w:r>
      <w:proofErr w:type="spellEnd"/>
      <w:r>
        <w:t xml:space="preserve"> can result in a low CPU hang.</w:t>
      </w:r>
      <w:r w:rsidRPr="001F0EEE">
        <w:t xml:space="preserve"> Only one feature is nonresponsive. Nevertheless, try running </w:t>
      </w:r>
      <w:r>
        <w:t xml:space="preserve">the </w:t>
      </w:r>
      <w:proofErr w:type="gramStart"/>
      <w:r>
        <w:t>“</w:t>
      </w:r>
      <w:r w:rsidRPr="00085808">
        <w:rPr>
          <w:rStyle w:val="Strong"/>
        </w:rPr>
        <w:t>!</w:t>
      </w:r>
      <w:proofErr w:type="spellStart"/>
      <w:r w:rsidRPr="00085808">
        <w:rPr>
          <w:rStyle w:val="Strong"/>
        </w:rPr>
        <w:t>syncblk</w:t>
      </w:r>
      <w:proofErr w:type="spellEnd"/>
      <w:proofErr w:type="gramEnd"/>
      <w:r>
        <w:t>” command</w:t>
      </w:r>
      <w:r w:rsidRPr="001F0EEE">
        <w:t xml:space="preserve"> just to see if it yields some insight into</w:t>
      </w:r>
      <w:r>
        <w:t xml:space="preserve"> the</w:t>
      </w:r>
      <w:r w:rsidRPr="001F0EEE">
        <w:t xml:space="preserve"> root cause.</w:t>
      </w:r>
    </w:p>
    <w:p w14:paraId="550C769F" w14:textId="77777777" w:rsidR="009944CF" w:rsidRPr="001F0EEE" w:rsidRDefault="009944CF" w:rsidP="001F0EEE">
      <w:pPr>
        <w:pStyle w:val="Ln1"/>
      </w:pPr>
      <w:r w:rsidRPr="001F0EEE">
        <w:t>View the stacks</w:t>
      </w:r>
      <w:r>
        <w:t>.</w:t>
      </w:r>
    </w:p>
    <w:p w14:paraId="550C76A0" w14:textId="77777777" w:rsidR="009944CF" w:rsidRPr="001F0EEE" w:rsidRDefault="009944CF" w:rsidP="009944CF">
      <w:pPr>
        <w:pStyle w:val="Ln1"/>
        <w:numPr>
          <w:ilvl w:val="1"/>
          <w:numId w:val="7"/>
        </w:numPr>
      </w:pPr>
      <w:r w:rsidRPr="001F0EEE">
        <w:t>View the native call stack for each thread (</w:t>
      </w:r>
      <w:r w:rsidRPr="00085808">
        <w:rPr>
          <w:rStyle w:val="Strong"/>
        </w:rPr>
        <w:t>~*kb</w:t>
      </w:r>
      <w:r w:rsidRPr="001F0EEE">
        <w:t>). The number of threads you have in the dump will depend on the number of times you clicked the Crop button before dumping the process (see Step</w:t>
      </w:r>
      <w:r>
        <w:t xml:space="preserve"> </w:t>
      </w:r>
      <w:r w:rsidRPr="001F0EEE">
        <w:t>3).</w:t>
      </w:r>
    </w:p>
    <w:p w14:paraId="550C76A1" w14:textId="7A6A836F" w:rsidR="009944CF" w:rsidRDefault="009944CF">
      <w:pPr>
        <w:pStyle w:val="Ln1"/>
        <w:numPr>
          <w:ilvl w:val="0"/>
          <w:numId w:val="0"/>
        </w:numPr>
        <w:ind w:left="1440"/>
      </w:pPr>
      <w:r w:rsidRPr="00085808">
        <w:rPr>
          <w:rStyle w:val="Emphasis"/>
        </w:rPr>
        <w:t>Do you see a pattern in any of the stacks? What do many of them appear to be doing?</w:t>
      </w:r>
      <w:r w:rsidR="0000464E">
        <w:rPr>
          <w:rStyle w:val="Emphasis"/>
        </w:rPr>
        <w:br/>
      </w:r>
      <w:r w:rsidR="0000464E" w:rsidRPr="000B1F25">
        <w:t xml:space="preserve">Use </w:t>
      </w:r>
      <w:r w:rsidR="0000464E" w:rsidRPr="000B1F25">
        <w:rPr>
          <w:b/>
        </w:rPr>
        <w:t>!</w:t>
      </w:r>
      <w:proofErr w:type="spellStart"/>
      <w:r w:rsidR="0000464E" w:rsidRPr="000B1F25">
        <w:rPr>
          <w:b/>
        </w:rPr>
        <w:t>uniqstack</w:t>
      </w:r>
      <w:proofErr w:type="spellEnd"/>
      <w:r w:rsidR="0000464E" w:rsidRPr="000B1F25">
        <w:t xml:space="preserve"> to get a better overview</w:t>
      </w:r>
    </w:p>
    <w:p w14:paraId="6CF0598C" w14:textId="77777777" w:rsidR="0000464E" w:rsidRPr="000B1F25" w:rsidRDefault="0000464E" w:rsidP="000B1F25">
      <w:pPr>
        <w:pStyle w:val="Note"/>
        <w:rPr>
          <w:rStyle w:val="Emphasis"/>
          <w:i w:val="0"/>
        </w:rPr>
      </w:pPr>
      <w:proofErr w:type="gramStart"/>
      <w:r w:rsidRPr="000B1F25">
        <w:rPr>
          <w:rStyle w:val="Emphasis"/>
          <w:i w:val="0"/>
        </w:rPr>
        <w:t xml:space="preserve">The </w:t>
      </w:r>
      <w:r w:rsidRPr="000B1F25">
        <w:rPr>
          <w:rStyle w:val="Emphasis"/>
          <w:b/>
          <w:i w:val="0"/>
        </w:rPr>
        <w:t>!</w:t>
      </w:r>
      <w:proofErr w:type="spellStart"/>
      <w:r w:rsidRPr="000B1F25">
        <w:rPr>
          <w:rStyle w:val="Emphasis"/>
          <w:b/>
          <w:i w:val="0"/>
        </w:rPr>
        <w:t>uniqstack</w:t>
      </w:r>
      <w:proofErr w:type="spellEnd"/>
      <w:proofErr w:type="gramEnd"/>
      <w:r w:rsidRPr="000B1F25">
        <w:rPr>
          <w:rStyle w:val="Emphasis"/>
          <w:i w:val="0"/>
        </w:rPr>
        <w:t xml:space="preserve"> extension displays all of the stacks for all of the threads in the current process, excluding stacks that appear to have duplicates. </w:t>
      </w:r>
    </w:p>
    <w:p w14:paraId="7875B868" w14:textId="77777777" w:rsidR="007E5084" w:rsidRDefault="009944CF" w:rsidP="000B1F25">
      <w:pPr>
        <w:pStyle w:val="Ln1"/>
        <w:numPr>
          <w:ilvl w:val="1"/>
          <w:numId w:val="7"/>
        </w:numPr>
      </w:pPr>
      <w:r w:rsidRPr="001F0EEE">
        <w:t xml:space="preserve">Using the knowledge disclosed in this chapter about the </w:t>
      </w:r>
      <w:proofErr w:type="spellStart"/>
      <w:r w:rsidRPr="001F0EEE">
        <w:t>WaitForMultipleObjectsEx</w:t>
      </w:r>
      <w:proofErr w:type="spellEnd"/>
      <w:r w:rsidRPr="001F0EEE">
        <w:t xml:space="preserve"> API call, dump out some of the objects that some of the threads are waiting on to see if you can find a deeper clue as to what the problem is.</w:t>
      </w:r>
      <w:r>
        <w:t xml:space="preserve">  </w:t>
      </w:r>
    </w:p>
    <w:p w14:paraId="6F7FC596" w14:textId="615F8D75" w:rsidR="007E5084" w:rsidRPr="007E5084" w:rsidRDefault="007E5084" w:rsidP="000B1F25">
      <w:pPr>
        <w:pStyle w:val="Note"/>
      </w:pPr>
      <w:r>
        <w:t>T</w:t>
      </w:r>
      <w:r w:rsidRPr="007E5084">
        <w:t xml:space="preserve">he first argument to </w:t>
      </w:r>
      <w:proofErr w:type="spellStart"/>
      <w:r w:rsidRPr="001F0EEE">
        <w:t>WaitForMultipleObjectsEx</w:t>
      </w:r>
      <w:proofErr w:type="spellEnd"/>
      <w:r w:rsidRPr="001F0EEE">
        <w:t xml:space="preserve"> </w:t>
      </w:r>
      <w:r w:rsidRPr="007E5084">
        <w:t xml:space="preserve">is the number of objects (possibly events) on which </w:t>
      </w:r>
      <w:r>
        <w:t>we’re waiting. In this case, we a</w:t>
      </w:r>
      <w:r w:rsidRPr="007E5084">
        <w:t>re waiting on 2. The second argument is a pointer to the array of object handles for the objects on which we’re waiting. If we dump them out, we can get the handle addresses.</w:t>
      </w:r>
    </w:p>
    <w:p w14:paraId="550C76A2" w14:textId="59BF8756" w:rsidR="009944CF" w:rsidRDefault="009944CF" w:rsidP="009944CF">
      <w:pPr>
        <w:pStyle w:val="Ln1"/>
        <w:numPr>
          <w:ilvl w:val="1"/>
          <w:numId w:val="7"/>
        </w:numPr>
      </w:pPr>
      <w:r>
        <w:t>Below is some sample output:</w:t>
      </w:r>
      <w:r w:rsidDel="00634F58">
        <w:t xml:space="preserve"> </w:t>
      </w:r>
    </w:p>
    <w:p w14:paraId="60AA56C8" w14:textId="77777777" w:rsidR="000B6344" w:rsidRDefault="00FC6558" w:rsidP="000B6344">
      <w:pPr>
        <w:pStyle w:val="Code"/>
      </w:pPr>
      <w:r>
        <w:t xml:space="preserve">0:045&gt; </w:t>
      </w:r>
      <w:r w:rsidR="000B6344">
        <w:t>kb</w:t>
      </w:r>
    </w:p>
    <w:p w14:paraId="01D0281A" w14:textId="77777777" w:rsidR="000B6344" w:rsidRDefault="000B6344" w:rsidP="000B6344">
      <w:pPr>
        <w:pStyle w:val="Code"/>
      </w:pPr>
      <w:proofErr w:type="spellStart"/>
      <w:r>
        <w:t>ChildEBP</w:t>
      </w:r>
      <w:proofErr w:type="spellEnd"/>
      <w:r>
        <w:t xml:space="preserve"> </w:t>
      </w:r>
      <w:proofErr w:type="spellStart"/>
      <w:proofErr w:type="gramStart"/>
      <w:r>
        <w:t>RetAddr</w:t>
      </w:r>
      <w:proofErr w:type="spellEnd"/>
      <w:r>
        <w:t xml:space="preserve">  </w:t>
      </w:r>
      <w:proofErr w:type="spellStart"/>
      <w:r>
        <w:t>Args</w:t>
      </w:r>
      <w:proofErr w:type="spellEnd"/>
      <w:proofErr w:type="gramEnd"/>
      <w:r>
        <w:t xml:space="preserve"> to Child              </w:t>
      </w:r>
    </w:p>
    <w:p w14:paraId="299F2113" w14:textId="77777777" w:rsidR="000B6344" w:rsidRDefault="000B6344" w:rsidP="000B6344">
      <w:pPr>
        <w:pStyle w:val="Code"/>
      </w:pPr>
      <w:r>
        <w:t xml:space="preserve">0777e82c 7537112f </w:t>
      </w:r>
      <w:r w:rsidRPr="000B1F25">
        <w:rPr>
          <w:b/>
        </w:rPr>
        <w:t>00000002 0777eb30</w:t>
      </w:r>
      <w:r>
        <w:t xml:space="preserve"> 00000001 </w:t>
      </w:r>
      <w:proofErr w:type="gramStart"/>
      <w:r>
        <w:t>ntdll!NtWaitForMultipleObjects</w:t>
      </w:r>
      <w:proofErr w:type="gramEnd"/>
      <w:r>
        <w:t>+0xc</w:t>
      </w:r>
    </w:p>
    <w:p w14:paraId="58C48F26" w14:textId="77777777" w:rsidR="000B6344" w:rsidRDefault="000B6344" w:rsidP="000B6344">
      <w:pPr>
        <w:pStyle w:val="Code"/>
      </w:pPr>
      <w:r>
        <w:lastRenderedPageBreak/>
        <w:t xml:space="preserve">0777e9b8 74596e26 00000002 0777eb30 00000000 </w:t>
      </w:r>
      <w:proofErr w:type="gramStart"/>
      <w:r>
        <w:t>KERNELBASE!WaitForMultipleObjectsEx</w:t>
      </w:r>
      <w:proofErr w:type="gramEnd"/>
      <w:r>
        <w:t>+0xcc</w:t>
      </w:r>
    </w:p>
    <w:p w14:paraId="07B48CF5" w14:textId="77777777" w:rsidR="000B6344" w:rsidRDefault="000B6344" w:rsidP="000B6344">
      <w:pPr>
        <w:pStyle w:val="Code"/>
      </w:pPr>
      <w:r>
        <w:t xml:space="preserve">0777ea08 74596b85 00000000 </w:t>
      </w:r>
      <w:proofErr w:type="spellStart"/>
      <w:r>
        <w:t>ffffffff</w:t>
      </w:r>
      <w:proofErr w:type="spellEnd"/>
      <w:r>
        <w:t xml:space="preserve"> 00000001 </w:t>
      </w:r>
      <w:proofErr w:type="gramStart"/>
      <w:r>
        <w:t>clr!WaitForMultipleObjectsEx</w:t>
      </w:r>
      <w:proofErr w:type="gramEnd"/>
      <w:r>
        <w:t>_SO_TOLERANT+0x3c</w:t>
      </w:r>
    </w:p>
    <w:p w14:paraId="349058EA" w14:textId="77777777" w:rsidR="000B6344" w:rsidRDefault="000B6344" w:rsidP="000B6344">
      <w:pPr>
        <w:pStyle w:val="Code"/>
      </w:pPr>
      <w:r>
        <w:t xml:space="preserve">0777ea94 74596c76 00000002 0777eb30 00000000 </w:t>
      </w:r>
      <w:proofErr w:type="spellStart"/>
      <w:proofErr w:type="gramStart"/>
      <w:r>
        <w:t>clr!Thread</w:t>
      </w:r>
      <w:proofErr w:type="spellEnd"/>
      <w:r>
        <w:t>::</w:t>
      </w:r>
      <w:proofErr w:type="gramEnd"/>
      <w:r>
        <w:t>DoAppropriateWaitWorker+0x237</w:t>
      </w:r>
    </w:p>
    <w:p w14:paraId="20AFCE8B" w14:textId="77777777" w:rsidR="000B6344" w:rsidRDefault="000B6344" w:rsidP="000B6344">
      <w:pPr>
        <w:pStyle w:val="Code"/>
      </w:pPr>
      <w:r>
        <w:t xml:space="preserve">0777eb00 7452f32a 00000002 0777eb30 00000000 </w:t>
      </w:r>
      <w:proofErr w:type="spellStart"/>
      <w:proofErr w:type="gramStart"/>
      <w:r>
        <w:t>clr!Thread</w:t>
      </w:r>
      <w:proofErr w:type="spellEnd"/>
      <w:r>
        <w:t>::</w:t>
      </w:r>
      <w:proofErr w:type="gramEnd"/>
      <w:r>
        <w:t>DoAppropriateWait+0x64</w:t>
      </w:r>
    </w:p>
    <w:p w14:paraId="1393738E" w14:textId="77777777" w:rsidR="000B6344" w:rsidRDefault="000B6344" w:rsidP="000B6344">
      <w:pPr>
        <w:pStyle w:val="Code"/>
      </w:pPr>
      <w:r>
        <w:t xml:space="preserve">0777ec5c 7365a242 00000000 00000001 02d71acc </w:t>
      </w:r>
      <w:proofErr w:type="spellStart"/>
      <w:proofErr w:type="gramStart"/>
      <w:r>
        <w:t>clr!WaitHandleNative</w:t>
      </w:r>
      <w:proofErr w:type="spellEnd"/>
      <w:r>
        <w:t>::</w:t>
      </w:r>
      <w:proofErr w:type="gramEnd"/>
      <w:r>
        <w:t>CorWaitMultipleNative+0x26d</w:t>
      </w:r>
    </w:p>
    <w:p w14:paraId="1AC4C5E3" w14:textId="77777777" w:rsidR="000B6344" w:rsidRDefault="000B6344" w:rsidP="000B6344">
      <w:pPr>
        <w:pStyle w:val="Code"/>
      </w:pPr>
      <w:r>
        <w:t>0777ec84 73d303ba 00000001 09ae7e84 00000000 mscorlib_ni+0x38a242</w:t>
      </w:r>
    </w:p>
    <w:p w14:paraId="09E84AE4" w14:textId="77777777" w:rsidR="000B6344" w:rsidRDefault="000B6344" w:rsidP="000B6344">
      <w:pPr>
        <w:pStyle w:val="Code"/>
      </w:pPr>
      <w:r>
        <w:t>0777ecc0 7363d93b 02d6c75c 0777ed30 7360df17 mscorlib_ni+0xa603ba</w:t>
      </w:r>
    </w:p>
    <w:p w14:paraId="2F8DD3DD" w14:textId="77777777" w:rsidR="000B6344" w:rsidRDefault="000B6344" w:rsidP="000B6344">
      <w:pPr>
        <w:pStyle w:val="Code"/>
      </w:pPr>
      <w:r>
        <w:t>0777eccc 7360df17 02d6c6f4 00000000 00000000 mscorlib_ni+0x36d93b</w:t>
      </w:r>
    </w:p>
    <w:p w14:paraId="6F058040" w14:textId="77777777" w:rsidR="000B6344" w:rsidRDefault="000B6344" w:rsidP="000B6344">
      <w:pPr>
        <w:pStyle w:val="Code"/>
      </w:pPr>
      <w:r>
        <w:t>0777ed30 7360de66 00000000 02d6c728 00000000 mscorlib_ni+0x33df17</w:t>
      </w:r>
    </w:p>
    <w:p w14:paraId="41161594" w14:textId="77777777" w:rsidR="000B6344" w:rsidRDefault="000B6344" w:rsidP="000B6344">
      <w:pPr>
        <w:pStyle w:val="Code"/>
      </w:pPr>
      <w:r>
        <w:t>0777ed44 7360de31 00000000 02d6c728 00000000 mscorlib_ni+0x33de66</w:t>
      </w:r>
    </w:p>
    <w:p w14:paraId="0746B233" w14:textId="77777777" w:rsidR="000B6344" w:rsidRDefault="000B6344" w:rsidP="000B6344">
      <w:pPr>
        <w:pStyle w:val="Code"/>
      </w:pPr>
      <w:r>
        <w:t>0777ed60 7363d8c4 02d6c728 00000000 00000000 mscorlib_ni+0x33de31</w:t>
      </w:r>
    </w:p>
    <w:p w14:paraId="3E2F036D" w14:textId="77777777" w:rsidR="000B6344" w:rsidRDefault="000B6344" w:rsidP="000B6344">
      <w:pPr>
        <w:pStyle w:val="Code"/>
      </w:pPr>
      <w:r>
        <w:t>0777ed78 74452652 09cddff0 0777edd8 74461580 mscorlib_ni+0x36d8c4</w:t>
      </w:r>
    </w:p>
    <w:p w14:paraId="2CA34F94" w14:textId="77777777" w:rsidR="000B6344" w:rsidRDefault="000B6344" w:rsidP="000B6344">
      <w:pPr>
        <w:pStyle w:val="Code"/>
      </w:pPr>
      <w:r>
        <w:t xml:space="preserve">0777ed84 74461580 0777ee24 0777edc8 745f619f </w:t>
      </w:r>
      <w:proofErr w:type="gramStart"/>
      <w:r>
        <w:t>clr!CallDescrWorkerInternal</w:t>
      </w:r>
      <w:proofErr w:type="gramEnd"/>
      <w:r>
        <w:t>+0x34</w:t>
      </w:r>
    </w:p>
    <w:p w14:paraId="1030B896" w14:textId="77777777" w:rsidR="000B6344" w:rsidRDefault="000B6344" w:rsidP="000B6344">
      <w:pPr>
        <w:pStyle w:val="Code"/>
      </w:pPr>
      <w:r>
        <w:t xml:space="preserve">0777edd8 7446e670 736d426c 0777edfc 7445df7b </w:t>
      </w:r>
      <w:proofErr w:type="gramStart"/>
      <w:r>
        <w:t>clr!CallDescrWorkerWithHandler</w:t>
      </w:r>
      <w:proofErr w:type="gramEnd"/>
      <w:r>
        <w:t>+0x6b</w:t>
      </w:r>
    </w:p>
    <w:p w14:paraId="38260179" w14:textId="77777777" w:rsidR="000B6344" w:rsidRDefault="000B6344" w:rsidP="000B6344">
      <w:pPr>
        <w:pStyle w:val="Code"/>
      </w:pPr>
      <w:r>
        <w:t xml:space="preserve">0777ee58 7452e98d 0777ee90 2cc8a131 0777f0a4 </w:t>
      </w:r>
      <w:proofErr w:type="spellStart"/>
      <w:proofErr w:type="gramStart"/>
      <w:r>
        <w:t>clr!MethodDescCallSite</w:t>
      </w:r>
      <w:proofErr w:type="spellEnd"/>
      <w:r>
        <w:t>::</w:t>
      </w:r>
      <w:proofErr w:type="gramEnd"/>
      <w:r>
        <w:t>CallTargetWorker+0x152</w:t>
      </w:r>
    </w:p>
    <w:p w14:paraId="25135487" w14:textId="77777777" w:rsidR="000B6344" w:rsidRDefault="000B6344" w:rsidP="000B6344">
      <w:pPr>
        <w:pStyle w:val="Code"/>
      </w:pPr>
      <w:r>
        <w:t xml:space="preserve">0777efcc 745957a1 0777f148 09cddff0 0777f0ec </w:t>
      </w:r>
      <w:proofErr w:type="spellStart"/>
      <w:proofErr w:type="gramStart"/>
      <w:r>
        <w:t>clr!ThreadNative</w:t>
      </w:r>
      <w:proofErr w:type="spellEnd"/>
      <w:r>
        <w:t>::</w:t>
      </w:r>
      <w:proofErr w:type="gramEnd"/>
      <w:r>
        <w:t>KickOffThread_Worker+0x173</w:t>
      </w:r>
    </w:p>
    <w:p w14:paraId="719E8326" w14:textId="77777777" w:rsidR="000B6344" w:rsidRDefault="000B6344" w:rsidP="000B6344">
      <w:pPr>
        <w:pStyle w:val="Code"/>
      </w:pPr>
      <w:r>
        <w:t xml:space="preserve">0777efe4 7459580f 2cc8bfd1 0777f0ec 00000000 </w:t>
      </w:r>
      <w:proofErr w:type="gramStart"/>
      <w:r>
        <w:t>clr!ManagedThreadBase</w:t>
      </w:r>
      <w:proofErr w:type="gramEnd"/>
      <w:r>
        <w:t>_DispatchInner+0x67</w:t>
      </w:r>
    </w:p>
    <w:p w14:paraId="691A4D47" w14:textId="77777777" w:rsidR="000B6344" w:rsidRDefault="000B6344" w:rsidP="000B6344">
      <w:pPr>
        <w:pStyle w:val="Code"/>
      </w:pPr>
      <w:r>
        <w:t xml:space="preserve">0777f088 745958dc 2cc8bfbd 7452e796 09cddff0 </w:t>
      </w:r>
      <w:proofErr w:type="gramStart"/>
      <w:r>
        <w:t>clr!ManagedThreadBase</w:t>
      </w:r>
      <w:proofErr w:type="gramEnd"/>
      <w:r>
        <w:t>_DispatchMiddle+0x82</w:t>
      </w:r>
    </w:p>
    <w:p w14:paraId="31137C07" w14:textId="77777777" w:rsidR="000B6344" w:rsidRDefault="000B6344" w:rsidP="000B6344">
      <w:pPr>
        <w:pStyle w:val="Code"/>
      </w:pPr>
      <w:r>
        <w:t xml:space="preserve">0777f0e4 74595984 00000001 00000000 00000001 </w:t>
      </w:r>
      <w:proofErr w:type="gramStart"/>
      <w:r>
        <w:t>clr!ManagedThreadBase</w:t>
      </w:r>
      <w:proofErr w:type="gramEnd"/>
      <w:r>
        <w:t>_DispatchOuter+0x5b</w:t>
      </w:r>
    </w:p>
    <w:p w14:paraId="5389ED36" w14:textId="77777777" w:rsidR="000B6344" w:rsidRDefault="000B6344" w:rsidP="000B6344">
      <w:pPr>
        <w:pStyle w:val="Code"/>
      </w:pPr>
      <w:r>
        <w:t xml:space="preserve">0777f108 7452e849 00000001 00000002 2cc8bedd </w:t>
      </w:r>
      <w:proofErr w:type="gramStart"/>
      <w:r>
        <w:t>clr!ManagedThreadBase</w:t>
      </w:r>
      <w:proofErr w:type="gramEnd"/>
      <w:r>
        <w:t>_FullTransitionWithAD+0x2f</w:t>
      </w:r>
    </w:p>
    <w:p w14:paraId="6D5E1432" w14:textId="77777777" w:rsidR="000B6344" w:rsidRDefault="000B6344" w:rsidP="000B6344">
      <w:pPr>
        <w:pStyle w:val="Code"/>
      </w:pPr>
      <w:r>
        <w:t xml:space="preserve">0777f184 7454814d 09cddff0 776f8d6c 0777f280 </w:t>
      </w:r>
      <w:proofErr w:type="spellStart"/>
      <w:proofErr w:type="gramStart"/>
      <w:r>
        <w:t>clr!ThreadNative</w:t>
      </w:r>
      <w:proofErr w:type="spellEnd"/>
      <w:r>
        <w:t>::</w:t>
      </w:r>
      <w:proofErr w:type="gramEnd"/>
      <w:r>
        <w:t>KickOffThread+0x1d1</w:t>
      </w:r>
    </w:p>
    <w:p w14:paraId="4D39AB5D" w14:textId="77777777" w:rsidR="000B6344" w:rsidRDefault="000B6344" w:rsidP="000B6344">
      <w:pPr>
        <w:pStyle w:val="Code"/>
      </w:pPr>
      <w:r>
        <w:t xml:space="preserve">0777fb24 754e7c04 0124ebf0 754e7be0 2d3eb7e7 </w:t>
      </w:r>
      <w:proofErr w:type="spellStart"/>
      <w:proofErr w:type="gramStart"/>
      <w:r>
        <w:t>clr!Thread</w:t>
      </w:r>
      <w:proofErr w:type="spellEnd"/>
      <w:r>
        <w:t>::</w:t>
      </w:r>
      <w:proofErr w:type="gramEnd"/>
      <w:r>
        <w:t>intermediateThreadProc+0x4d</w:t>
      </w:r>
    </w:p>
    <w:p w14:paraId="386FE986" w14:textId="77777777" w:rsidR="000B6344" w:rsidRDefault="000B6344" w:rsidP="000B6344">
      <w:pPr>
        <w:pStyle w:val="Code"/>
      </w:pPr>
      <w:r>
        <w:t>0777fb38 7770b90f 0124ebf0 2f18acc2 00000000 kernel</w:t>
      </w:r>
      <w:proofErr w:type="gramStart"/>
      <w:r>
        <w:t>32!BaseThreadInitThunk</w:t>
      </w:r>
      <w:proofErr w:type="gramEnd"/>
      <w:r>
        <w:t>+0x24</w:t>
      </w:r>
    </w:p>
    <w:p w14:paraId="385E923F" w14:textId="77777777" w:rsidR="000B6344" w:rsidRDefault="000B6344" w:rsidP="000B6344">
      <w:pPr>
        <w:pStyle w:val="Code"/>
      </w:pPr>
      <w:r>
        <w:t xml:space="preserve">0777fb80 7770b8da </w:t>
      </w:r>
      <w:proofErr w:type="spellStart"/>
      <w:r>
        <w:t>ffffffff</w:t>
      </w:r>
      <w:proofErr w:type="spellEnd"/>
      <w:r>
        <w:t xml:space="preserve"> 776f06f1 00000000 </w:t>
      </w:r>
      <w:proofErr w:type="gramStart"/>
      <w:r>
        <w:t>ntdll!_</w:t>
      </w:r>
      <w:proofErr w:type="gramEnd"/>
      <w:r>
        <w:t>_RtlUserThreadStart+0x2f</w:t>
      </w:r>
    </w:p>
    <w:p w14:paraId="550C76C2" w14:textId="0720F2E4" w:rsidR="009944CF" w:rsidRPr="001F0EEE" w:rsidRDefault="000B6344" w:rsidP="000B6344">
      <w:pPr>
        <w:pStyle w:val="Code"/>
      </w:pPr>
      <w:r>
        <w:t xml:space="preserve">0777fb90 00000000 74548104 0124ebf0 00000000 </w:t>
      </w:r>
      <w:proofErr w:type="gramStart"/>
      <w:r>
        <w:t>ntdll!_</w:t>
      </w:r>
      <w:proofErr w:type="gramEnd"/>
      <w:r>
        <w:t>RtlUserThreadStart+0x1b</w:t>
      </w:r>
    </w:p>
    <w:p w14:paraId="550C76C3" w14:textId="77777777" w:rsidR="009944CF" w:rsidRPr="001F0EEE" w:rsidRDefault="009944CF" w:rsidP="001F0EEE">
      <w:pPr>
        <w:pStyle w:val="Le"/>
      </w:pPr>
    </w:p>
    <w:p w14:paraId="1D01A9B2" w14:textId="77777777" w:rsidR="000B6344" w:rsidRPr="004F0D5B" w:rsidRDefault="00FC6558" w:rsidP="000B6344">
      <w:pPr>
        <w:pStyle w:val="Code"/>
        <w:rPr>
          <w:lang w:val="de-DE"/>
          <w:rPrChange w:id="10" w:author="Wolfgang Kroneder" w:date="2016-01-03T12:57:00Z">
            <w:rPr>
              <w:lang w:val="de-DE"/>
            </w:rPr>
          </w:rPrChange>
        </w:rPr>
      </w:pPr>
      <w:r w:rsidRPr="004F0D5B">
        <w:rPr>
          <w:lang w:val="de-DE"/>
        </w:rPr>
        <w:t xml:space="preserve">0:045&gt; </w:t>
      </w:r>
      <w:proofErr w:type="spellStart"/>
      <w:r w:rsidR="000B6344" w:rsidRPr="004F0D5B">
        <w:rPr>
          <w:b/>
          <w:lang w:val="de-DE"/>
        </w:rPr>
        <w:t>dd</w:t>
      </w:r>
      <w:proofErr w:type="spellEnd"/>
      <w:r w:rsidR="000B6344" w:rsidRPr="004F0D5B">
        <w:rPr>
          <w:b/>
          <w:lang w:val="de-DE"/>
        </w:rPr>
        <w:t xml:space="preserve"> 0777eb</w:t>
      </w:r>
      <w:proofErr w:type="gramStart"/>
      <w:r w:rsidR="000B6344" w:rsidRPr="004F0D5B">
        <w:rPr>
          <w:b/>
          <w:lang w:val="de-DE"/>
        </w:rPr>
        <w:t>30  L</w:t>
      </w:r>
      <w:proofErr w:type="gramEnd"/>
      <w:r w:rsidR="000B6344" w:rsidRPr="004F0D5B">
        <w:rPr>
          <w:b/>
          <w:lang w:val="de-DE"/>
        </w:rPr>
        <w:t>2</w:t>
      </w:r>
    </w:p>
    <w:p w14:paraId="550C76C5" w14:textId="461618B6" w:rsidR="009944CF" w:rsidRPr="004F0D5B" w:rsidRDefault="000B6344" w:rsidP="000B6344">
      <w:pPr>
        <w:pStyle w:val="Code"/>
        <w:rPr>
          <w:lang w:val="de-DE"/>
          <w:rPrChange w:id="11" w:author="Wolfgang Kroneder" w:date="2016-01-03T12:57:00Z">
            <w:rPr>
              <w:lang w:val="de-DE"/>
            </w:rPr>
          </w:rPrChange>
        </w:rPr>
      </w:pPr>
      <w:r w:rsidRPr="004F0D5B">
        <w:rPr>
          <w:lang w:val="de-DE"/>
          <w:rPrChange w:id="12" w:author="Wolfgang Kroneder" w:date="2016-01-03T12:57:00Z">
            <w:rPr>
              <w:lang w:val="de-DE"/>
            </w:rPr>
          </w:rPrChange>
        </w:rPr>
        <w:t>0777eb</w:t>
      </w:r>
      <w:proofErr w:type="gramStart"/>
      <w:r w:rsidRPr="004F0D5B">
        <w:rPr>
          <w:lang w:val="de-DE"/>
          <w:rPrChange w:id="13" w:author="Wolfgang Kroneder" w:date="2016-01-03T12:57:00Z">
            <w:rPr>
              <w:lang w:val="de-DE"/>
            </w:rPr>
          </w:rPrChange>
        </w:rPr>
        <w:t>30  000003</w:t>
      </w:r>
      <w:proofErr w:type="gramEnd"/>
      <w:r w:rsidRPr="004F0D5B">
        <w:rPr>
          <w:lang w:val="de-DE"/>
          <w:rPrChange w:id="14" w:author="Wolfgang Kroneder" w:date="2016-01-03T12:57:00Z">
            <w:rPr>
              <w:lang w:val="de-DE"/>
            </w:rPr>
          </w:rPrChange>
        </w:rPr>
        <w:t>b0 000003b4</w:t>
      </w:r>
    </w:p>
    <w:p w14:paraId="550C76C6" w14:textId="2E064442" w:rsidR="009944CF" w:rsidRPr="004F0D5B" w:rsidRDefault="009944CF" w:rsidP="001F0EEE">
      <w:pPr>
        <w:pStyle w:val="Le"/>
        <w:rPr>
          <w:lang w:val="de-DE"/>
          <w:rPrChange w:id="15" w:author="Wolfgang Kroneder" w:date="2016-01-03T12:57:00Z">
            <w:rPr>
              <w:lang w:val="de-DE"/>
            </w:rPr>
          </w:rPrChange>
        </w:rPr>
      </w:pPr>
    </w:p>
    <w:p w14:paraId="550C76C7" w14:textId="58BEDE40" w:rsidR="00FC6558" w:rsidRPr="004F0D5B" w:rsidRDefault="00FC6558" w:rsidP="00FC6558">
      <w:pPr>
        <w:pStyle w:val="Code"/>
        <w:rPr>
          <w:lang w:val="de-DE"/>
          <w:rPrChange w:id="16" w:author="Wolfgang Kroneder" w:date="2016-01-03T12:57:00Z">
            <w:rPr>
              <w:lang w:val="de-DE"/>
            </w:rPr>
          </w:rPrChange>
        </w:rPr>
      </w:pPr>
      <w:r w:rsidRPr="004F0D5B">
        <w:rPr>
          <w:lang w:val="de-DE"/>
          <w:rPrChange w:id="17" w:author="Wolfgang Kroneder" w:date="2016-01-03T12:57:00Z">
            <w:rPr>
              <w:lang w:val="de-DE"/>
            </w:rPr>
          </w:rPrChange>
        </w:rPr>
        <w:t>0:045</w:t>
      </w:r>
      <w:proofErr w:type="gramStart"/>
      <w:r w:rsidRPr="004F0D5B">
        <w:rPr>
          <w:lang w:val="de-DE"/>
          <w:rPrChange w:id="18" w:author="Wolfgang Kroneder" w:date="2016-01-03T12:57:00Z">
            <w:rPr>
              <w:lang w:val="de-DE"/>
            </w:rPr>
          </w:rPrChange>
        </w:rPr>
        <w:t>&gt; !handle</w:t>
      </w:r>
      <w:proofErr w:type="gramEnd"/>
      <w:r w:rsidRPr="004F0D5B">
        <w:rPr>
          <w:lang w:val="de-DE"/>
          <w:rPrChange w:id="19" w:author="Wolfgang Kroneder" w:date="2016-01-03T12:57:00Z">
            <w:rPr>
              <w:lang w:val="de-DE"/>
            </w:rPr>
          </w:rPrChange>
        </w:rPr>
        <w:t xml:space="preserve"> </w:t>
      </w:r>
      <w:r w:rsidR="007E5084" w:rsidRPr="004F0D5B">
        <w:rPr>
          <w:lang w:val="de-DE"/>
          <w:rPrChange w:id="20" w:author="Wolfgang Kroneder" w:date="2016-01-03T12:57:00Z">
            <w:rPr>
              <w:lang w:val="de-DE"/>
            </w:rPr>
          </w:rPrChange>
        </w:rPr>
        <w:t xml:space="preserve">000003b0 </w:t>
      </w:r>
      <w:r w:rsidRPr="004F0D5B">
        <w:rPr>
          <w:lang w:val="de-DE"/>
          <w:rPrChange w:id="21" w:author="Wolfgang Kroneder" w:date="2016-01-03T12:57:00Z">
            <w:rPr>
              <w:lang w:val="de-DE"/>
            </w:rPr>
          </w:rPrChange>
        </w:rPr>
        <w:t>f</w:t>
      </w:r>
    </w:p>
    <w:p w14:paraId="550C76C8" w14:textId="2D6118D0" w:rsidR="00FC6558" w:rsidRDefault="00FC6558" w:rsidP="00FC6558">
      <w:pPr>
        <w:pStyle w:val="Code"/>
      </w:pPr>
      <w:r>
        <w:t xml:space="preserve">Handle </w:t>
      </w:r>
      <w:r w:rsidR="007E5084" w:rsidRPr="000B1F25">
        <w:t xml:space="preserve">000003b0 </w:t>
      </w:r>
    </w:p>
    <w:p w14:paraId="550C76C9" w14:textId="77777777" w:rsidR="00FC6558" w:rsidRDefault="00FC6558" w:rsidP="00FC6558">
      <w:pPr>
        <w:pStyle w:val="Code"/>
      </w:pPr>
      <w:r>
        <w:t xml:space="preserve">  Type         </w:t>
      </w:r>
      <w:r>
        <w:tab/>
        <w:t>Event</w:t>
      </w:r>
    </w:p>
    <w:p w14:paraId="550C76CA" w14:textId="77777777" w:rsidR="00FC6558" w:rsidRDefault="00FC6558" w:rsidP="00FC6558">
      <w:pPr>
        <w:pStyle w:val="Code"/>
      </w:pPr>
      <w:r>
        <w:t xml:space="preserve">  Attributes   </w:t>
      </w:r>
      <w:r>
        <w:tab/>
        <w:t>0</w:t>
      </w:r>
    </w:p>
    <w:p w14:paraId="550C76CB" w14:textId="77777777" w:rsidR="00FC6558" w:rsidRDefault="00FC6558" w:rsidP="00FC6558">
      <w:pPr>
        <w:pStyle w:val="Code"/>
      </w:pPr>
      <w:r>
        <w:t xml:space="preserve">  </w:t>
      </w:r>
      <w:proofErr w:type="spellStart"/>
      <w:r>
        <w:t>GrantedAccess</w:t>
      </w:r>
      <w:proofErr w:type="spellEnd"/>
      <w:r>
        <w:tab/>
        <w:t>0x1f0003:</w:t>
      </w:r>
    </w:p>
    <w:p w14:paraId="550C76CC" w14:textId="77777777" w:rsidR="00FC6558" w:rsidRDefault="00FC6558" w:rsidP="00FC6558">
      <w:pPr>
        <w:pStyle w:val="Code"/>
      </w:pPr>
      <w:r>
        <w:t xml:space="preserve">         </w:t>
      </w:r>
      <w:proofErr w:type="spellStart"/>
      <w:proofErr w:type="gramStart"/>
      <w:r>
        <w:t>Delete,ReadControl</w:t>
      </w:r>
      <w:proofErr w:type="gramEnd"/>
      <w:r>
        <w:t>,WriteDac,WriteOwner,Synch</w:t>
      </w:r>
      <w:proofErr w:type="spellEnd"/>
    </w:p>
    <w:p w14:paraId="550C76CD" w14:textId="77777777" w:rsidR="00FC6558" w:rsidRDefault="00FC6558" w:rsidP="00FC6558">
      <w:pPr>
        <w:pStyle w:val="Code"/>
      </w:pPr>
      <w:r>
        <w:t xml:space="preserve">         </w:t>
      </w:r>
      <w:proofErr w:type="spellStart"/>
      <w:proofErr w:type="gramStart"/>
      <w:r>
        <w:t>QueryState,ModifyState</w:t>
      </w:r>
      <w:proofErr w:type="spellEnd"/>
      <w:proofErr w:type="gramEnd"/>
    </w:p>
    <w:p w14:paraId="550C76CE" w14:textId="77777777" w:rsidR="00FC6558" w:rsidRDefault="00FC6558" w:rsidP="00FC6558">
      <w:pPr>
        <w:pStyle w:val="Code"/>
      </w:pPr>
      <w:r>
        <w:t xml:space="preserve">  </w:t>
      </w:r>
      <w:proofErr w:type="spellStart"/>
      <w:r>
        <w:t>HandleCount</w:t>
      </w:r>
      <w:proofErr w:type="spellEnd"/>
      <w:r>
        <w:t xml:space="preserve">  </w:t>
      </w:r>
      <w:r>
        <w:tab/>
        <w:t>2</w:t>
      </w:r>
    </w:p>
    <w:p w14:paraId="550C76CF" w14:textId="77777777" w:rsidR="00FC6558" w:rsidRDefault="00FC6558" w:rsidP="00FC6558">
      <w:pPr>
        <w:pStyle w:val="Code"/>
      </w:pPr>
      <w:r>
        <w:t xml:space="preserve">  </w:t>
      </w:r>
      <w:proofErr w:type="spellStart"/>
      <w:r>
        <w:t>PointerCount</w:t>
      </w:r>
      <w:proofErr w:type="spellEnd"/>
      <w:r>
        <w:t xml:space="preserve"> </w:t>
      </w:r>
      <w:r>
        <w:tab/>
        <w:t>28</w:t>
      </w:r>
    </w:p>
    <w:p w14:paraId="550C76D0" w14:textId="77777777" w:rsidR="00FC6558" w:rsidRDefault="00FC6558" w:rsidP="00FC6558">
      <w:pPr>
        <w:pStyle w:val="Code"/>
      </w:pPr>
      <w:r>
        <w:t xml:space="preserve">  Name         </w:t>
      </w:r>
      <w:r>
        <w:tab/>
        <w:t>&lt;none&gt;</w:t>
      </w:r>
    </w:p>
    <w:p w14:paraId="550C76D1" w14:textId="77777777" w:rsidR="009944CF" w:rsidRPr="001F0EEE" w:rsidRDefault="00FC6558" w:rsidP="00FC6558">
      <w:pPr>
        <w:pStyle w:val="Code"/>
      </w:pPr>
      <w:r>
        <w:t xml:space="preserve">  No object specific information available</w:t>
      </w:r>
    </w:p>
    <w:p w14:paraId="550C76D2" w14:textId="77777777" w:rsidR="009944CF" w:rsidRPr="001F0EEE" w:rsidRDefault="009944CF" w:rsidP="001F0EEE">
      <w:pPr>
        <w:pStyle w:val="Le"/>
      </w:pPr>
    </w:p>
    <w:p w14:paraId="550C76D3" w14:textId="0101BC0F" w:rsidR="00FC6558" w:rsidRDefault="00FC6558" w:rsidP="00FC6558">
      <w:pPr>
        <w:pStyle w:val="Code"/>
      </w:pPr>
      <w:r>
        <w:t>0:045</w:t>
      </w:r>
      <w:proofErr w:type="gramStart"/>
      <w:r>
        <w:t>&gt; !handle</w:t>
      </w:r>
      <w:proofErr w:type="gramEnd"/>
      <w:r>
        <w:t xml:space="preserve"> </w:t>
      </w:r>
      <w:r w:rsidR="007E5084" w:rsidRPr="000B1F25">
        <w:t>000003b4</w:t>
      </w:r>
      <w:r>
        <w:t>f</w:t>
      </w:r>
    </w:p>
    <w:p w14:paraId="550C76D4" w14:textId="3A982C6B" w:rsidR="00FC6558" w:rsidRDefault="00FC6558" w:rsidP="00FC6558">
      <w:pPr>
        <w:pStyle w:val="Code"/>
      </w:pPr>
      <w:r>
        <w:t xml:space="preserve">Handle </w:t>
      </w:r>
      <w:r w:rsidR="007E5084" w:rsidRPr="000B1F25">
        <w:t>000003b4</w:t>
      </w:r>
    </w:p>
    <w:p w14:paraId="550C76D5" w14:textId="77777777" w:rsidR="00FC6558" w:rsidRDefault="00FC6558" w:rsidP="00FC6558">
      <w:pPr>
        <w:pStyle w:val="Code"/>
      </w:pPr>
      <w:r>
        <w:t xml:space="preserve">  Type         </w:t>
      </w:r>
      <w:r>
        <w:tab/>
        <w:t>Event</w:t>
      </w:r>
    </w:p>
    <w:p w14:paraId="550C76D6" w14:textId="77777777" w:rsidR="00FC6558" w:rsidRDefault="00FC6558" w:rsidP="00FC6558">
      <w:pPr>
        <w:pStyle w:val="Code"/>
      </w:pPr>
      <w:r>
        <w:lastRenderedPageBreak/>
        <w:t xml:space="preserve">  Attributes   </w:t>
      </w:r>
      <w:r>
        <w:tab/>
        <w:t>0</w:t>
      </w:r>
    </w:p>
    <w:p w14:paraId="550C76D7" w14:textId="77777777" w:rsidR="00FC6558" w:rsidRDefault="00FC6558" w:rsidP="00FC6558">
      <w:pPr>
        <w:pStyle w:val="Code"/>
      </w:pPr>
      <w:r>
        <w:t xml:space="preserve">  </w:t>
      </w:r>
      <w:proofErr w:type="spellStart"/>
      <w:r>
        <w:t>GrantedAccess</w:t>
      </w:r>
      <w:proofErr w:type="spellEnd"/>
      <w:r>
        <w:tab/>
        <w:t>0x1f0003:</w:t>
      </w:r>
    </w:p>
    <w:p w14:paraId="550C76D8" w14:textId="77777777" w:rsidR="00FC6558" w:rsidRDefault="00FC6558" w:rsidP="00FC6558">
      <w:pPr>
        <w:pStyle w:val="Code"/>
      </w:pPr>
      <w:r>
        <w:t xml:space="preserve">         </w:t>
      </w:r>
      <w:proofErr w:type="spellStart"/>
      <w:proofErr w:type="gramStart"/>
      <w:r>
        <w:t>Delete,ReadControl</w:t>
      </w:r>
      <w:proofErr w:type="gramEnd"/>
      <w:r>
        <w:t>,WriteDac,WriteOwner,Synch</w:t>
      </w:r>
      <w:proofErr w:type="spellEnd"/>
    </w:p>
    <w:p w14:paraId="550C76D9" w14:textId="77777777" w:rsidR="00FC6558" w:rsidRDefault="00FC6558" w:rsidP="00FC6558">
      <w:pPr>
        <w:pStyle w:val="Code"/>
      </w:pPr>
      <w:r>
        <w:t xml:space="preserve">         </w:t>
      </w:r>
      <w:proofErr w:type="spellStart"/>
      <w:proofErr w:type="gramStart"/>
      <w:r>
        <w:t>QueryState,ModifyState</w:t>
      </w:r>
      <w:proofErr w:type="spellEnd"/>
      <w:proofErr w:type="gramEnd"/>
    </w:p>
    <w:p w14:paraId="550C76DA" w14:textId="77777777" w:rsidR="00FC6558" w:rsidRDefault="00FC6558" w:rsidP="00FC6558">
      <w:pPr>
        <w:pStyle w:val="Code"/>
      </w:pPr>
      <w:r>
        <w:t xml:space="preserve">  </w:t>
      </w:r>
      <w:proofErr w:type="spellStart"/>
      <w:r>
        <w:t>HandleCount</w:t>
      </w:r>
      <w:proofErr w:type="spellEnd"/>
      <w:r>
        <w:t xml:space="preserve">  </w:t>
      </w:r>
      <w:r>
        <w:tab/>
        <w:t>2</w:t>
      </w:r>
    </w:p>
    <w:p w14:paraId="550C76DB" w14:textId="77777777" w:rsidR="00FC6558" w:rsidRDefault="00FC6558" w:rsidP="00FC6558">
      <w:pPr>
        <w:pStyle w:val="Code"/>
      </w:pPr>
      <w:r>
        <w:t xml:space="preserve">  </w:t>
      </w:r>
      <w:proofErr w:type="spellStart"/>
      <w:r>
        <w:t>PointerCount</w:t>
      </w:r>
      <w:proofErr w:type="spellEnd"/>
      <w:r>
        <w:t xml:space="preserve"> </w:t>
      </w:r>
      <w:r>
        <w:tab/>
        <w:t>53</w:t>
      </w:r>
    </w:p>
    <w:p w14:paraId="550C76DC" w14:textId="77777777" w:rsidR="00FC6558" w:rsidRDefault="00FC6558" w:rsidP="00FC6558">
      <w:pPr>
        <w:pStyle w:val="Code"/>
      </w:pPr>
      <w:r>
        <w:t xml:space="preserve">  Name         </w:t>
      </w:r>
      <w:r>
        <w:tab/>
        <w:t>&lt;none&gt;</w:t>
      </w:r>
    </w:p>
    <w:p w14:paraId="550C76DD" w14:textId="77777777" w:rsidR="009944CF" w:rsidRPr="001F0EEE" w:rsidRDefault="00FC6558" w:rsidP="00FC6558">
      <w:pPr>
        <w:pStyle w:val="Code"/>
      </w:pPr>
      <w:r>
        <w:t xml:space="preserve">  No object specific information available</w:t>
      </w:r>
    </w:p>
    <w:p w14:paraId="550C76DE" w14:textId="77777777" w:rsidR="009944CF" w:rsidRDefault="009944CF" w:rsidP="001F0EEE">
      <w:pPr>
        <w:pStyle w:val="Le"/>
      </w:pPr>
    </w:p>
    <w:p w14:paraId="550C76DF" w14:textId="77777777" w:rsidR="009944CF" w:rsidRDefault="009944CF">
      <w:pPr>
        <w:pStyle w:val="Ln1"/>
        <w:numPr>
          <w:ilvl w:val="0"/>
          <w:numId w:val="0"/>
        </w:numPr>
        <w:ind w:left="1440"/>
        <w:rPr>
          <w:rStyle w:val="Emphasis"/>
        </w:rPr>
      </w:pPr>
      <w:r w:rsidRPr="00085808">
        <w:rPr>
          <w:rStyle w:val="Emphasis"/>
        </w:rPr>
        <w:t>Were you able to find any helpful information (for example, common named events) after dumping the objects from more than one thread?</w:t>
      </w:r>
    </w:p>
    <w:p w14:paraId="550C76E0" w14:textId="77777777" w:rsidR="009944CF" w:rsidRDefault="009944CF" w:rsidP="000B1F25">
      <w:pPr>
        <w:pStyle w:val="Ln1"/>
      </w:pPr>
      <w:r w:rsidRPr="001F0EEE">
        <w:t>View the managed stack</w:t>
      </w:r>
      <w:r>
        <w:t>s</w:t>
      </w:r>
      <w:r w:rsidRPr="001F0EEE">
        <w:t xml:space="preserve"> for all managed threads. </w:t>
      </w:r>
      <w:r w:rsidRPr="00085808">
        <w:rPr>
          <w:rStyle w:val="Emphasis"/>
        </w:rPr>
        <w:t xml:space="preserve">Do some of them seem to share a pattern? What is it? </w:t>
      </w:r>
      <w:r w:rsidRPr="001F0EEE">
        <w:t xml:space="preserve">Keep in mind what </w:t>
      </w:r>
      <w:r>
        <w:t>you learned</w:t>
      </w:r>
      <w:r w:rsidRPr="001F0EEE">
        <w:t xml:space="preserve"> about managed synchronization objects in this module.</w:t>
      </w:r>
    </w:p>
    <w:p w14:paraId="46C0157A" w14:textId="77777777" w:rsidR="0012158D" w:rsidRDefault="0012158D" w:rsidP="000B1F25">
      <w:pPr>
        <w:pStyle w:val="Ln1"/>
        <w:numPr>
          <w:ilvl w:val="0"/>
          <w:numId w:val="0"/>
        </w:numPr>
        <w:ind w:left="1080"/>
      </w:pPr>
    </w:p>
    <w:p w14:paraId="56C1868D" w14:textId="57715D9A" w:rsidR="006F1B9B" w:rsidRDefault="006F1B9B" w:rsidP="006F1B9B">
      <w:pPr>
        <w:pStyle w:val="Code"/>
      </w:pPr>
      <w:r>
        <w:t>0:045</w:t>
      </w:r>
      <w:proofErr w:type="gramStart"/>
      <w:r>
        <w:t xml:space="preserve">&gt; </w:t>
      </w:r>
      <w:r w:rsidRPr="000B1F25">
        <w:rPr>
          <w:b/>
        </w:rPr>
        <w:t>!</w:t>
      </w:r>
      <w:proofErr w:type="spellStart"/>
      <w:r w:rsidRPr="000B1F25">
        <w:rPr>
          <w:b/>
        </w:rPr>
        <w:t>clrstack</w:t>
      </w:r>
      <w:proofErr w:type="spellEnd"/>
      <w:proofErr w:type="gramEnd"/>
    </w:p>
    <w:p w14:paraId="5953A3BE" w14:textId="77777777" w:rsidR="006F1B9B" w:rsidRDefault="006F1B9B" w:rsidP="006F1B9B">
      <w:pPr>
        <w:pStyle w:val="Code"/>
      </w:pPr>
      <w:r>
        <w:t>OS Thread Id: 0xf2c (16)</w:t>
      </w:r>
    </w:p>
    <w:p w14:paraId="78BD85AA" w14:textId="77777777" w:rsidR="006F1B9B" w:rsidRDefault="006F1B9B" w:rsidP="006F1B9B">
      <w:pPr>
        <w:pStyle w:val="Code"/>
      </w:pPr>
      <w:r>
        <w:t>Child SP       IP Call Site</w:t>
      </w:r>
    </w:p>
    <w:p w14:paraId="19BDBC34" w14:textId="77777777" w:rsidR="006F1B9B" w:rsidRDefault="006F1B9B" w:rsidP="006F1B9B">
      <w:pPr>
        <w:pStyle w:val="Code"/>
      </w:pPr>
      <w:r>
        <w:t xml:space="preserve">0777eb58 776eceec [HelperMethodFrame_1OBJ: 0777eb58] </w:t>
      </w:r>
      <w:proofErr w:type="gramStart"/>
      <w:r>
        <w:t>System.Threading.WaitHandle.WaitMultiple</w:t>
      </w:r>
      <w:proofErr w:type="gramEnd"/>
      <w:r>
        <w:t>(System.Threading.WaitHandle[], Int32, Boolean, Boolean)</w:t>
      </w:r>
    </w:p>
    <w:p w14:paraId="1EE9CAAB" w14:textId="77777777" w:rsidR="006F1B9B" w:rsidRDefault="006F1B9B" w:rsidP="006F1B9B">
      <w:pPr>
        <w:pStyle w:val="Code"/>
      </w:pPr>
      <w:r>
        <w:t xml:space="preserve">0777ec6c 7365a242 </w:t>
      </w:r>
      <w:proofErr w:type="gramStart"/>
      <w:r>
        <w:t>System.Threading.WaitHandle.WaitAny</w:t>
      </w:r>
      <w:proofErr w:type="gramEnd"/>
      <w:r>
        <w:t>(System.Threading.WaitHandle[], Int32, Boolean)</w:t>
      </w:r>
    </w:p>
    <w:p w14:paraId="0A10C94E" w14:textId="77777777" w:rsidR="006F1B9B" w:rsidRDefault="006F1B9B" w:rsidP="006F1B9B">
      <w:pPr>
        <w:pStyle w:val="Code"/>
      </w:pPr>
      <w:r>
        <w:t xml:space="preserve">0777ec90 73d303ba </w:t>
      </w:r>
      <w:proofErr w:type="gramStart"/>
      <w:r>
        <w:t>System.Threading.WaitHandle.WaitAny</w:t>
      </w:r>
      <w:proofErr w:type="gramEnd"/>
      <w:r>
        <w:t>(System.Threading.WaitHandle[])</w:t>
      </w:r>
    </w:p>
    <w:p w14:paraId="41077E3E" w14:textId="6C83D960" w:rsidR="006F1B9B" w:rsidRDefault="006F1B9B" w:rsidP="006F1B9B">
      <w:pPr>
        <w:pStyle w:val="Code"/>
      </w:pPr>
      <w:r>
        <w:t xml:space="preserve">0777ec94 09ae7e84 </w:t>
      </w:r>
      <w:proofErr w:type="spellStart"/>
      <w:proofErr w:type="gramStart"/>
      <w:r>
        <w:t>FotoVisionDesktop.DetailsActions.BackgroundSave</w:t>
      </w:r>
      <w:proofErr w:type="spellEnd"/>
      <w:proofErr w:type="gramEnd"/>
      <w:r>
        <w:t>() [c:\LabFiles\FotoVision\4.0\C#\Desktop\Source\controls\DetailsActions.cs @ 725]</w:t>
      </w:r>
    </w:p>
    <w:p w14:paraId="5782E03F" w14:textId="77777777" w:rsidR="006F1B9B" w:rsidRDefault="006F1B9B" w:rsidP="006F1B9B">
      <w:pPr>
        <w:pStyle w:val="Code"/>
      </w:pPr>
      <w:r>
        <w:t xml:space="preserve">0777ecc8 7363d93b </w:t>
      </w:r>
      <w:proofErr w:type="spellStart"/>
      <w:proofErr w:type="gramStart"/>
      <w:r>
        <w:t>System.Threading.ThreadHelper.ThreadStart</w:t>
      </w:r>
      <w:proofErr w:type="gramEnd"/>
      <w:r>
        <w:t>_Context</w:t>
      </w:r>
      <w:proofErr w:type="spellEnd"/>
      <w:r>
        <w:t>(</w:t>
      </w:r>
      <w:proofErr w:type="spellStart"/>
      <w:r>
        <w:t>System.Object</w:t>
      </w:r>
      <w:proofErr w:type="spellEnd"/>
      <w:r>
        <w:t>)</w:t>
      </w:r>
    </w:p>
    <w:p w14:paraId="52E1B4EA" w14:textId="77777777" w:rsidR="006F1B9B" w:rsidRDefault="006F1B9B" w:rsidP="006F1B9B">
      <w:pPr>
        <w:pStyle w:val="Code"/>
      </w:pPr>
      <w:r>
        <w:t xml:space="preserve">0777ecd4 7360df17 </w:t>
      </w:r>
      <w:proofErr w:type="gramStart"/>
      <w:r>
        <w:t>System.Threading.ExecutionContext.RunInternal</w:t>
      </w:r>
      <w:proofErr w:type="gramEnd"/>
      <w:r>
        <w:t xml:space="preserve">(System.Threading.ExecutionContext, </w:t>
      </w:r>
      <w:proofErr w:type="spellStart"/>
      <w:r>
        <w:t>System.Threading.ContextCallback</w:t>
      </w:r>
      <w:proofErr w:type="spellEnd"/>
      <w:r>
        <w:t xml:space="preserve">, </w:t>
      </w:r>
      <w:proofErr w:type="spellStart"/>
      <w:r>
        <w:t>System.Object</w:t>
      </w:r>
      <w:proofErr w:type="spellEnd"/>
      <w:r>
        <w:t>, Boolean)</w:t>
      </w:r>
    </w:p>
    <w:p w14:paraId="37E661A8" w14:textId="77777777" w:rsidR="006F1B9B" w:rsidRDefault="006F1B9B" w:rsidP="006F1B9B">
      <w:pPr>
        <w:pStyle w:val="Code"/>
      </w:pPr>
      <w:r>
        <w:t xml:space="preserve">0777ed40 7360de66 </w:t>
      </w:r>
      <w:proofErr w:type="gramStart"/>
      <w:r>
        <w:t>System.Threading.ExecutionContext.Run</w:t>
      </w:r>
      <w:proofErr w:type="gramEnd"/>
      <w:r>
        <w:t xml:space="preserve">(System.Threading.ExecutionContext, </w:t>
      </w:r>
      <w:proofErr w:type="spellStart"/>
      <w:r>
        <w:t>System.Threading.ContextCallback</w:t>
      </w:r>
      <w:proofErr w:type="spellEnd"/>
      <w:r>
        <w:t xml:space="preserve">, </w:t>
      </w:r>
      <w:proofErr w:type="spellStart"/>
      <w:r>
        <w:t>System.Object</w:t>
      </w:r>
      <w:proofErr w:type="spellEnd"/>
      <w:r>
        <w:t>, Boolean)</w:t>
      </w:r>
    </w:p>
    <w:p w14:paraId="1C3D2C0C" w14:textId="77777777" w:rsidR="006F1B9B" w:rsidRDefault="006F1B9B" w:rsidP="006F1B9B">
      <w:pPr>
        <w:pStyle w:val="Code"/>
      </w:pPr>
      <w:r>
        <w:t xml:space="preserve">0777ed54 7360de31 </w:t>
      </w:r>
      <w:proofErr w:type="gramStart"/>
      <w:r>
        <w:t>System.Threading.ExecutionContext.Run</w:t>
      </w:r>
      <w:proofErr w:type="gramEnd"/>
      <w:r>
        <w:t xml:space="preserve">(System.Threading.ExecutionContext, </w:t>
      </w:r>
      <w:proofErr w:type="spellStart"/>
      <w:r>
        <w:t>System.Threading.ContextCallback</w:t>
      </w:r>
      <w:proofErr w:type="spellEnd"/>
      <w:r>
        <w:t xml:space="preserve">, </w:t>
      </w:r>
      <w:proofErr w:type="spellStart"/>
      <w:r>
        <w:t>System.Object</w:t>
      </w:r>
      <w:proofErr w:type="spellEnd"/>
      <w:r>
        <w:t>)</w:t>
      </w:r>
    </w:p>
    <w:p w14:paraId="5AABBBA5" w14:textId="71CF7CCE" w:rsidR="0012158D" w:rsidRDefault="006F1B9B" w:rsidP="000B1F25">
      <w:pPr>
        <w:pStyle w:val="Code"/>
      </w:pPr>
      <w:r>
        <w:t xml:space="preserve">0777ed6c 7363d8c4 </w:t>
      </w:r>
      <w:proofErr w:type="spellStart"/>
      <w:proofErr w:type="gramStart"/>
      <w:r>
        <w:t>System.Threading.ThreadHelper.ThreadStart</w:t>
      </w:r>
      <w:proofErr w:type="spellEnd"/>
      <w:proofErr w:type="gramEnd"/>
      <w:r>
        <w:t>()</w:t>
      </w:r>
    </w:p>
    <w:p w14:paraId="094A93DE" w14:textId="77777777" w:rsidR="0012158D" w:rsidRDefault="0012158D" w:rsidP="000B1F25">
      <w:pPr>
        <w:pStyle w:val="Ln1"/>
        <w:numPr>
          <w:ilvl w:val="0"/>
          <w:numId w:val="0"/>
        </w:numPr>
        <w:ind w:left="1080"/>
      </w:pPr>
    </w:p>
    <w:p w14:paraId="0D1766D8" w14:textId="4886505C" w:rsidR="0012158D" w:rsidRDefault="0012158D" w:rsidP="000B1F25">
      <w:pPr>
        <w:pStyle w:val="Ln1"/>
        <w:numPr>
          <w:ilvl w:val="1"/>
          <w:numId w:val="7"/>
        </w:numPr>
      </w:pPr>
      <w:r>
        <w:t xml:space="preserve">If you </w:t>
      </w:r>
      <w:r w:rsidR="0000464E">
        <w:t xml:space="preserve">dump the objects on thread </w:t>
      </w:r>
      <w:proofErr w:type="gramStart"/>
      <w:r w:rsidR="0000464E">
        <w:t xml:space="preserve">using </w:t>
      </w:r>
      <w:r w:rsidRPr="000B1F25">
        <w:rPr>
          <w:b/>
        </w:rPr>
        <w:t>!</w:t>
      </w:r>
      <w:proofErr w:type="spellStart"/>
      <w:r w:rsidRPr="000B1F25">
        <w:rPr>
          <w:b/>
        </w:rPr>
        <w:t>dso</w:t>
      </w:r>
      <w:proofErr w:type="spellEnd"/>
      <w:proofErr w:type="gramEnd"/>
      <w:r>
        <w:t xml:space="preserve"> is there something interesting? – could the </w:t>
      </w:r>
      <w:proofErr w:type="spellStart"/>
      <w:r w:rsidRPr="000B1F25">
        <w:rPr>
          <w:b/>
        </w:rPr>
        <w:t>WaitHandle</w:t>
      </w:r>
      <w:proofErr w:type="spellEnd"/>
      <w:r w:rsidRPr="000B1F25">
        <w:rPr>
          <w:b/>
        </w:rPr>
        <w:t xml:space="preserve"> </w:t>
      </w:r>
      <w:r>
        <w:t>help you? Who is referencing it? Who should fire it?</w:t>
      </w:r>
    </w:p>
    <w:p w14:paraId="78E8D3C0" w14:textId="09AF2795" w:rsidR="006F1B9B" w:rsidRPr="000B1F25" w:rsidRDefault="0012158D" w:rsidP="006F1B9B">
      <w:pPr>
        <w:pStyle w:val="Code"/>
        <w:rPr>
          <w:b/>
        </w:rPr>
      </w:pPr>
      <w:r w:rsidRPr="00177202">
        <w:t>0:0</w:t>
      </w:r>
      <w:r w:rsidR="006F1B9B">
        <w:t>4</w:t>
      </w:r>
      <w:r w:rsidRPr="00177202">
        <w:t>5</w:t>
      </w:r>
      <w:proofErr w:type="gramStart"/>
      <w:r w:rsidRPr="00177202">
        <w:t xml:space="preserve">&gt; </w:t>
      </w:r>
      <w:r w:rsidR="006F1B9B" w:rsidRPr="000B1F25">
        <w:rPr>
          <w:b/>
        </w:rPr>
        <w:t>!</w:t>
      </w:r>
      <w:proofErr w:type="spellStart"/>
      <w:r w:rsidR="006F1B9B" w:rsidRPr="000B1F25">
        <w:rPr>
          <w:b/>
        </w:rPr>
        <w:t>dso</w:t>
      </w:r>
      <w:proofErr w:type="spellEnd"/>
      <w:proofErr w:type="gramEnd"/>
    </w:p>
    <w:p w14:paraId="17105CEC" w14:textId="77777777" w:rsidR="006F1B9B" w:rsidRDefault="006F1B9B" w:rsidP="006F1B9B">
      <w:pPr>
        <w:pStyle w:val="Code"/>
      </w:pPr>
      <w:r>
        <w:t>OS Thread Id: 0xf2c (16)</w:t>
      </w:r>
    </w:p>
    <w:p w14:paraId="69C97A10" w14:textId="77777777" w:rsidR="006F1B9B" w:rsidRDefault="006F1B9B" w:rsidP="006F1B9B">
      <w:pPr>
        <w:pStyle w:val="Code"/>
      </w:pPr>
      <w:r>
        <w:t>ESP/</w:t>
      </w:r>
      <w:proofErr w:type="gramStart"/>
      <w:r>
        <w:t>REG  Object</w:t>
      </w:r>
      <w:proofErr w:type="gramEnd"/>
      <w:r>
        <w:t xml:space="preserve">   Name</w:t>
      </w:r>
    </w:p>
    <w:p w14:paraId="715C97B8" w14:textId="77777777" w:rsidR="006F1B9B" w:rsidRDefault="006F1B9B" w:rsidP="006F1B9B">
      <w:pPr>
        <w:pStyle w:val="Code"/>
      </w:pPr>
      <w:r>
        <w:t xml:space="preserve">0777EB48 02cb02d0 </w:t>
      </w:r>
      <w:proofErr w:type="spellStart"/>
      <w:r>
        <w:t>System.Threading.ManualResetEvent</w:t>
      </w:r>
      <w:proofErr w:type="spellEnd"/>
    </w:p>
    <w:p w14:paraId="08355ADE" w14:textId="77777777" w:rsidR="006F1B9B" w:rsidRDefault="006F1B9B" w:rsidP="006F1B9B">
      <w:pPr>
        <w:pStyle w:val="Code"/>
      </w:pPr>
      <w:r>
        <w:t xml:space="preserve">0777EB74 02cb02d0 </w:t>
      </w:r>
      <w:proofErr w:type="spellStart"/>
      <w:r>
        <w:t>System.Threading.ManualResetEvent</w:t>
      </w:r>
      <w:proofErr w:type="spellEnd"/>
    </w:p>
    <w:p w14:paraId="01EBB538" w14:textId="77777777" w:rsidR="006F1B9B" w:rsidRDefault="006F1B9B" w:rsidP="006F1B9B">
      <w:pPr>
        <w:pStyle w:val="Code"/>
      </w:pPr>
      <w:r>
        <w:t xml:space="preserve">0777EC10 02d70648 </w:t>
      </w:r>
      <w:proofErr w:type="spellStart"/>
      <w:r>
        <w:t>System.String</w:t>
      </w:r>
      <w:proofErr w:type="spellEnd"/>
      <w:r>
        <w:t xml:space="preserve">    C:\Users\wolfk\Documents\FotoVision\tmp.jpg</w:t>
      </w:r>
    </w:p>
    <w:p w14:paraId="4A93CC28" w14:textId="77777777" w:rsidR="006F1B9B" w:rsidRDefault="006F1B9B" w:rsidP="006F1B9B">
      <w:pPr>
        <w:pStyle w:val="Code"/>
      </w:pPr>
      <w:r>
        <w:t xml:space="preserve">0777EC38 02d71acc </w:t>
      </w:r>
      <w:proofErr w:type="spellStart"/>
      <w:r>
        <w:t>System.Object</w:t>
      </w:r>
      <w:proofErr w:type="spellEnd"/>
      <w:proofErr w:type="gramStart"/>
      <w:r>
        <w:t xml:space="preserve">[]   </w:t>
      </w:r>
      <w:proofErr w:type="gramEnd"/>
      <w:r>
        <w:t xml:space="preserve"> (</w:t>
      </w:r>
      <w:proofErr w:type="spellStart"/>
      <w:r>
        <w:t>System.Threading.WaitHandle</w:t>
      </w:r>
      <w:proofErr w:type="spellEnd"/>
      <w:r>
        <w:t>[])</w:t>
      </w:r>
    </w:p>
    <w:p w14:paraId="230BF7D2" w14:textId="77777777" w:rsidR="006F1B9B" w:rsidRDefault="006F1B9B" w:rsidP="006F1B9B">
      <w:pPr>
        <w:pStyle w:val="Code"/>
      </w:pPr>
      <w:r>
        <w:t xml:space="preserve">0777EC6C 02d71acc </w:t>
      </w:r>
      <w:proofErr w:type="spellStart"/>
      <w:r>
        <w:t>System.Object</w:t>
      </w:r>
      <w:proofErr w:type="spellEnd"/>
      <w:proofErr w:type="gramStart"/>
      <w:r>
        <w:t xml:space="preserve">[]   </w:t>
      </w:r>
      <w:proofErr w:type="gramEnd"/>
      <w:r>
        <w:t xml:space="preserve"> (</w:t>
      </w:r>
      <w:proofErr w:type="spellStart"/>
      <w:r>
        <w:t>System.Threading.WaitHandle</w:t>
      </w:r>
      <w:proofErr w:type="spellEnd"/>
      <w:r>
        <w:t>[])</w:t>
      </w:r>
    </w:p>
    <w:p w14:paraId="1D2F033D" w14:textId="77777777" w:rsidR="006F1B9B" w:rsidRDefault="006F1B9B" w:rsidP="006F1B9B">
      <w:pPr>
        <w:pStyle w:val="Code"/>
      </w:pPr>
      <w:r>
        <w:t xml:space="preserve">0777EC70 02d71ab4 </w:t>
      </w:r>
      <w:proofErr w:type="spellStart"/>
      <w:r>
        <w:t>System.Object</w:t>
      </w:r>
      <w:proofErr w:type="spellEnd"/>
      <w:proofErr w:type="gramStart"/>
      <w:r>
        <w:t xml:space="preserve">[]   </w:t>
      </w:r>
      <w:proofErr w:type="gramEnd"/>
      <w:r>
        <w:t xml:space="preserve"> (</w:t>
      </w:r>
      <w:proofErr w:type="spellStart"/>
      <w:r>
        <w:t>System.Threading.WaitHandle</w:t>
      </w:r>
      <w:proofErr w:type="spellEnd"/>
      <w:r>
        <w:t>[])</w:t>
      </w:r>
    </w:p>
    <w:p w14:paraId="2F9C0DBC" w14:textId="77777777" w:rsidR="006F1B9B" w:rsidRDefault="006F1B9B" w:rsidP="006F1B9B">
      <w:pPr>
        <w:pStyle w:val="Code"/>
      </w:pPr>
      <w:r>
        <w:t xml:space="preserve">0777EC78 02cd0cb0 </w:t>
      </w:r>
      <w:proofErr w:type="spellStart"/>
      <w:r>
        <w:t>System.Threading.ContextCallback</w:t>
      </w:r>
      <w:proofErr w:type="spellEnd"/>
    </w:p>
    <w:p w14:paraId="10C79F38" w14:textId="77777777" w:rsidR="006F1B9B" w:rsidRDefault="006F1B9B" w:rsidP="006F1B9B">
      <w:pPr>
        <w:pStyle w:val="Code"/>
      </w:pPr>
      <w:r>
        <w:lastRenderedPageBreak/>
        <w:t xml:space="preserve">0777EC7C 02cb00e0 </w:t>
      </w:r>
      <w:proofErr w:type="spellStart"/>
      <w:r>
        <w:t>FotoVisionDesktop.DetailsActions</w:t>
      </w:r>
      <w:proofErr w:type="spellEnd"/>
    </w:p>
    <w:p w14:paraId="5533EA7B" w14:textId="77777777" w:rsidR="006F1B9B" w:rsidRDefault="006F1B9B" w:rsidP="006F1B9B">
      <w:pPr>
        <w:pStyle w:val="Code"/>
      </w:pPr>
      <w:r>
        <w:t xml:space="preserve">0777EC98 02d71ab4 </w:t>
      </w:r>
      <w:proofErr w:type="spellStart"/>
      <w:r>
        <w:t>System.Object</w:t>
      </w:r>
      <w:proofErr w:type="spellEnd"/>
      <w:proofErr w:type="gramStart"/>
      <w:r>
        <w:t xml:space="preserve">[]   </w:t>
      </w:r>
      <w:proofErr w:type="gramEnd"/>
      <w:r>
        <w:t xml:space="preserve"> (</w:t>
      </w:r>
      <w:proofErr w:type="spellStart"/>
      <w:r>
        <w:t>System.Threading.WaitHandle</w:t>
      </w:r>
      <w:proofErr w:type="spellEnd"/>
      <w:r>
        <w:t>[])</w:t>
      </w:r>
    </w:p>
    <w:p w14:paraId="43B740EF" w14:textId="77777777" w:rsidR="006F1B9B" w:rsidRDefault="006F1B9B" w:rsidP="006F1B9B">
      <w:pPr>
        <w:pStyle w:val="Code"/>
      </w:pPr>
      <w:r>
        <w:t xml:space="preserve">0777EC9C 02d70648 </w:t>
      </w:r>
      <w:proofErr w:type="spellStart"/>
      <w:r>
        <w:t>System.String</w:t>
      </w:r>
      <w:proofErr w:type="spellEnd"/>
      <w:r>
        <w:t xml:space="preserve">    C:\Users\wolfk\Documents\FotoVision\tmp.jpg</w:t>
      </w:r>
    </w:p>
    <w:p w14:paraId="6842D8E7" w14:textId="77777777" w:rsidR="006F1B9B" w:rsidRDefault="006F1B9B" w:rsidP="006F1B9B">
      <w:pPr>
        <w:pStyle w:val="Code"/>
      </w:pPr>
      <w:r>
        <w:t xml:space="preserve">0777ECA0 02c92610 </w:t>
      </w:r>
      <w:proofErr w:type="spellStart"/>
      <w:r>
        <w:t>System.String</w:t>
      </w:r>
      <w:proofErr w:type="spellEnd"/>
      <w:r>
        <w:t xml:space="preserve">    </w:t>
      </w:r>
      <w:proofErr w:type="spellStart"/>
      <w:r>
        <w:t>FotoVision</w:t>
      </w:r>
      <w:proofErr w:type="spellEnd"/>
    </w:p>
    <w:p w14:paraId="67880C14" w14:textId="77777777" w:rsidR="006F1B9B" w:rsidRDefault="006F1B9B" w:rsidP="006F1B9B">
      <w:pPr>
        <w:pStyle w:val="Code"/>
      </w:pPr>
      <w:r>
        <w:t xml:space="preserve">0777ECA4 02d70414 </w:t>
      </w:r>
      <w:proofErr w:type="spellStart"/>
      <w:r>
        <w:t>System.String</w:t>
      </w:r>
      <w:proofErr w:type="spellEnd"/>
      <w:r>
        <w:t xml:space="preserve">    C:\Users\wolfk\Documents</w:t>
      </w:r>
    </w:p>
    <w:p w14:paraId="69444643" w14:textId="77777777" w:rsidR="006F1B9B" w:rsidRDefault="006F1B9B" w:rsidP="006F1B9B">
      <w:pPr>
        <w:pStyle w:val="Code"/>
      </w:pPr>
      <w:r>
        <w:t xml:space="preserve">0777ECA8 02d6dfb8 </w:t>
      </w:r>
      <w:proofErr w:type="spellStart"/>
      <w:r>
        <w:t>System.Drawing.Bitmap</w:t>
      </w:r>
      <w:proofErr w:type="spellEnd"/>
    </w:p>
    <w:p w14:paraId="202E75EA" w14:textId="7B4860DD" w:rsidR="0012158D" w:rsidRDefault="006F1B9B" w:rsidP="000B1F25">
      <w:pPr>
        <w:pStyle w:val="Code"/>
      </w:pPr>
      <w:r>
        <w:t xml:space="preserve">0777ECAC 02cb00e0 </w:t>
      </w:r>
      <w:proofErr w:type="spellStart"/>
      <w:r>
        <w:t>FotoVisionDesktop.DetailsActions</w:t>
      </w:r>
      <w:proofErr w:type="spellEnd"/>
    </w:p>
    <w:p w14:paraId="4AFF9EA6" w14:textId="59EF3474" w:rsidR="0012158D" w:rsidRPr="00177202" w:rsidRDefault="0012158D" w:rsidP="000B1F25">
      <w:pPr>
        <w:pStyle w:val="Ln1"/>
        <w:numPr>
          <w:ilvl w:val="1"/>
          <w:numId w:val="7"/>
        </w:numPr>
        <w:rPr>
          <w:b/>
        </w:rPr>
      </w:pPr>
      <w:r w:rsidRPr="00177202">
        <w:t xml:space="preserve">to get the </w:t>
      </w:r>
      <w:proofErr w:type="spellStart"/>
      <w:r>
        <w:t>ThreadHandle</w:t>
      </w:r>
      <w:proofErr w:type="spellEnd"/>
      <w:r>
        <w:t xml:space="preserve"> you can use </w:t>
      </w:r>
      <w:r w:rsidRPr="000B1F25">
        <w:rPr>
          <w:b/>
        </w:rPr>
        <w:t>!da</w:t>
      </w:r>
      <w:r w:rsidR="0000464E">
        <w:rPr>
          <w:b/>
        </w:rPr>
        <w:t xml:space="preserve"> -details</w:t>
      </w:r>
      <w:r>
        <w:t xml:space="preserve"> to dump the array and  afterwards </w:t>
      </w:r>
      <w:r w:rsidRPr="000B1F25">
        <w:rPr>
          <w:b/>
        </w:rPr>
        <w:t>!</w:t>
      </w:r>
      <w:proofErr w:type="spellStart"/>
      <w:r w:rsidRPr="000B1F25">
        <w:rPr>
          <w:b/>
        </w:rPr>
        <w:t>gcroot</w:t>
      </w:r>
      <w:proofErr w:type="spellEnd"/>
      <w:r w:rsidR="0000464E">
        <w:t xml:space="preserve"> to find the references</w:t>
      </w:r>
    </w:p>
    <w:p w14:paraId="4B7623BD" w14:textId="77777777" w:rsidR="0012158D" w:rsidRDefault="0012158D" w:rsidP="000B1F25">
      <w:pPr>
        <w:pStyle w:val="Ln1"/>
        <w:numPr>
          <w:ilvl w:val="0"/>
          <w:numId w:val="0"/>
        </w:numPr>
        <w:ind w:left="1080"/>
      </w:pPr>
    </w:p>
    <w:p w14:paraId="367435B9" w14:textId="09C2AD18" w:rsidR="006F1B9B" w:rsidRPr="000B1F25" w:rsidRDefault="006F1B9B" w:rsidP="000B1F25">
      <w:pPr>
        <w:pStyle w:val="Code"/>
        <w:rPr>
          <w:b/>
        </w:rPr>
      </w:pPr>
      <w:r w:rsidRPr="00177202">
        <w:t>0:0</w:t>
      </w:r>
      <w:r>
        <w:t>4</w:t>
      </w:r>
      <w:r w:rsidRPr="00177202">
        <w:t>5</w:t>
      </w:r>
      <w:proofErr w:type="gramStart"/>
      <w:r w:rsidRPr="00177202">
        <w:t>&gt;</w:t>
      </w:r>
      <w:r w:rsidRPr="000B1F25">
        <w:rPr>
          <w:b/>
        </w:rPr>
        <w:t>!da</w:t>
      </w:r>
      <w:proofErr w:type="gramEnd"/>
      <w:r w:rsidRPr="000B1F25">
        <w:rPr>
          <w:b/>
        </w:rPr>
        <w:t xml:space="preserve"> -details 02d71acc </w:t>
      </w:r>
    </w:p>
    <w:p w14:paraId="233DBC25" w14:textId="77777777" w:rsidR="006F1B9B" w:rsidRDefault="006F1B9B" w:rsidP="000B1F25">
      <w:pPr>
        <w:pStyle w:val="Code"/>
      </w:pPr>
      <w:r>
        <w:t xml:space="preserve">Name:        </w:t>
      </w:r>
      <w:proofErr w:type="spellStart"/>
      <w:proofErr w:type="gramStart"/>
      <w:r>
        <w:t>System.Threading.WaitHandle</w:t>
      </w:r>
      <w:proofErr w:type="spellEnd"/>
      <w:proofErr w:type="gramEnd"/>
      <w:r>
        <w:t>[]</w:t>
      </w:r>
    </w:p>
    <w:p w14:paraId="1267AB4A" w14:textId="77777777" w:rsidR="006F1B9B" w:rsidRDefault="006F1B9B" w:rsidP="000B1F25">
      <w:pPr>
        <w:pStyle w:val="Code"/>
      </w:pPr>
      <w:proofErr w:type="spellStart"/>
      <w:r>
        <w:t>MethodTable</w:t>
      </w:r>
      <w:proofErr w:type="spellEnd"/>
      <w:r>
        <w:t>: 736a5738</w:t>
      </w:r>
    </w:p>
    <w:p w14:paraId="2E22F32D" w14:textId="77777777" w:rsidR="006F1B9B" w:rsidRDefault="006F1B9B" w:rsidP="000B1F25">
      <w:pPr>
        <w:pStyle w:val="Code"/>
      </w:pPr>
      <w:proofErr w:type="spellStart"/>
      <w:r>
        <w:t>EEClass</w:t>
      </w:r>
      <w:proofErr w:type="spellEnd"/>
      <w:r>
        <w:t>:     7333e43c</w:t>
      </w:r>
    </w:p>
    <w:p w14:paraId="0DD7CF28" w14:textId="77777777" w:rsidR="006F1B9B" w:rsidRDefault="006F1B9B" w:rsidP="000B1F25">
      <w:pPr>
        <w:pStyle w:val="Code"/>
      </w:pPr>
      <w:r>
        <w:t>Size:        24(0x18) bytes</w:t>
      </w:r>
    </w:p>
    <w:p w14:paraId="2B32E1C9" w14:textId="77777777" w:rsidR="006F1B9B" w:rsidRDefault="006F1B9B" w:rsidP="000B1F25">
      <w:pPr>
        <w:pStyle w:val="Code"/>
      </w:pPr>
      <w:r>
        <w:t>Array:       Rank 1, Number of elements 2, Type CLASS</w:t>
      </w:r>
    </w:p>
    <w:p w14:paraId="5A0CB4F5" w14:textId="77777777" w:rsidR="006F1B9B" w:rsidRDefault="006F1B9B" w:rsidP="000B1F25">
      <w:pPr>
        <w:pStyle w:val="Code"/>
      </w:pPr>
      <w:r>
        <w:t xml:space="preserve">Element </w:t>
      </w:r>
      <w:proofErr w:type="spellStart"/>
      <w:r>
        <w:t>Methodtable</w:t>
      </w:r>
      <w:proofErr w:type="spellEnd"/>
      <w:r>
        <w:t>: 736e7738</w:t>
      </w:r>
    </w:p>
    <w:p w14:paraId="34870C26" w14:textId="77777777" w:rsidR="006F1B9B" w:rsidRDefault="006F1B9B" w:rsidP="000B1F25">
      <w:pPr>
        <w:pStyle w:val="Code"/>
      </w:pPr>
      <w:r>
        <w:t xml:space="preserve">[0] </w:t>
      </w:r>
      <w:r w:rsidRPr="000B1F25">
        <w:rPr>
          <w:b/>
        </w:rPr>
        <w:t>02cb0278</w:t>
      </w:r>
    </w:p>
    <w:p w14:paraId="3BE9CBEC" w14:textId="77777777" w:rsidR="006F1B9B" w:rsidRDefault="006F1B9B" w:rsidP="000B1F25">
      <w:pPr>
        <w:pStyle w:val="Code"/>
      </w:pPr>
      <w:r>
        <w:t xml:space="preserve">    Name:        </w:t>
      </w:r>
      <w:proofErr w:type="spellStart"/>
      <w:r>
        <w:t>System.Threading.ManualResetEvent</w:t>
      </w:r>
      <w:proofErr w:type="spellEnd"/>
    </w:p>
    <w:p w14:paraId="1340E678" w14:textId="77777777" w:rsidR="006F1B9B" w:rsidRDefault="006F1B9B" w:rsidP="000B1F25">
      <w:pPr>
        <w:pStyle w:val="Code"/>
      </w:pPr>
      <w:r>
        <w:t xml:space="preserve">    </w:t>
      </w:r>
      <w:proofErr w:type="spellStart"/>
      <w:r>
        <w:t>MethodTable</w:t>
      </w:r>
      <w:proofErr w:type="spellEnd"/>
      <w:r>
        <w:t>: 736d421c</w:t>
      </w:r>
    </w:p>
    <w:p w14:paraId="3BD632E1" w14:textId="77777777" w:rsidR="006F1B9B" w:rsidRDefault="006F1B9B" w:rsidP="000B1F25">
      <w:pPr>
        <w:pStyle w:val="Code"/>
      </w:pPr>
      <w:r>
        <w:t xml:space="preserve">    </w:t>
      </w:r>
      <w:proofErr w:type="spellStart"/>
      <w:r>
        <w:t>EEClass</w:t>
      </w:r>
      <w:proofErr w:type="spellEnd"/>
      <w:r>
        <w:t>:     73338ed8</w:t>
      </w:r>
    </w:p>
    <w:p w14:paraId="236ABECD" w14:textId="77777777" w:rsidR="006F1B9B" w:rsidRDefault="006F1B9B" w:rsidP="000B1F25">
      <w:pPr>
        <w:pStyle w:val="Code"/>
      </w:pPr>
      <w:r>
        <w:t xml:space="preserve">    Size:        24(0x18) bytes</w:t>
      </w:r>
    </w:p>
    <w:p w14:paraId="056752A3" w14:textId="68406EA9" w:rsidR="006F1B9B" w:rsidRDefault="006F1B9B" w:rsidP="000B1F25">
      <w:pPr>
        <w:pStyle w:val="Code"/>
      </w:pPr>
      <w:r>
        <w:t xml:space="preserve">    File:        </w:t>
      </w:r>
    </w:p>
    <w:p w14:paraId="0AE23AC4" w14:textId="766ED5B0" w:rsidR="006F1B9B" w:rsidRDefault="006F1B9B" w:rsidP="000B1F25">
      <w:pPr>
        <w:pStyle w:val="Code"/>
      </w:pPr>
      <w:r>
        <w:t>…&lt;deleted&gt;</w:t>
      </w:r>
    </w:p>
    <w:p w14:paraId="67D9F015" w14:textId="77777777" w:rsidR="006F1B9B" w:rsidRDefault="006F1B9B" w:rsidP="000B1F25">
      <w:pPr>
        <w:pStyle w:val="Code"/>
      </w:pPr>
      <w:r>
        <w:t xml:space="preserve">[1] </w:t>
      </w:r>
      <w:r w:rsidRPr="000B1F25">
        <w:rPr>
          <w:b/>
        </w:rPr>
        <w:t>02cb02d0</w:t>
      </w:r>
    </w:p>
    <w:p w14:paraId="2EDC50AA" w14:textId="77777777" w:rsidR="006F1B9B" w:rsidRDefault="006F1B9B" w:rsidP="000B1F25">
      <w:pPr>
        <w:pStyle w:val="Code"/>
      </w:pPr>
      <w:r>
        <w:t xml:space="preserve">    Name:        </w:t>
      </w:r>
      <w:proofErr w:type="spellStart"/>
      <w:r>
        <w:t>System.Threading.ManualResetEvent</w:t>
      </w:r>
      <w:proofErr w:type="spellEnd"/>
    </w:p>
    <w:p w14:paraId="550F46F9" w14:textId="77777777" w:rsidR="006F1B9B" w:rsidRDefault="006F1B9B" w:rsidP="000B1F25">
      <w:pPr>
        <w:pStyle w:val="Code"/>
      </w:pPr>
      <w:r>
        <w:t xml:space="preserve">    </w:t>
      </w:r>
      <w:proofErr w:type="spellStart"/>
      <w:r>
        <w:t>MethodTable</w:t>
      </w:r>
      <w:proofErr w:type="spellEnd"/>
      <w:r>
        <w:t>: 736d421c</w:t>
      </w:r>
    </w:p>
    <w:p w14:paraId="4622A7A8" w14:textId="77777777" w:rsidR="006F1B9B" w:rsidRDefault="006F1B9B" w:rsidP="000B1F25">
      <w:pPr>
        <w:pStyle w:val="Code"/>
      </w:pPr>
      <w:r>
        <w:t xml:space="preserve">    </w:t>
      </w:r>
      <w:proofErr w:type="spellStart"/>
      <w:r>
        <w:t>EEClass</w:t>
      </w:r>
      <w:proofErr w:type="spellEnd"/>
      <w:r>
        <w:t>:     73338ed8</w:t>
      </w:r>
    </w:p>
    <w:p w14:paraId="3A86B2C5" w14:textId="77777777" w:rsidR="006F1B9B" w:rsidRDefault="006F1B9B" w:rsidP="000B1F25">
      <w:pPr>
        <w:pStyle w:val="Code"/>
      </w:pPr>
      <w:r>
        <w:t xml:space="preserve">    Size:        24(0x18) bytes</w:t>
      </w:r>
    </w:p>
    <w:p w14:paraId="6F892ACE" w14:textId="0CECE08A" w:rsidR="0012158D" w:rsidRDefault="006F1B9B" w:rsidP="000B1F25">
      <w:pPr>
        <w:pStyle w:val="Code"/>
      </w:pPr>
      <w:r>
        <w:t xml:space="preserve">    File:        </w:t>
      </w:r>
    </w:p>
    <w:p w14:paraId="4F146DBB" w14:textId="77777777" w:rsidR="006F1B9B" w:rsidRDefault="006F1B9B" w:rsidP="006F1B9B">
      <w:pPr>
        <w:pStyle w:val="Code"/>
      </w:pPr>
      <w:r>
        <w:t>…&lt;deleted&gt;</w:t>
      </w:r>
    </w:p>
    <w:p w14:paraId="051699BC" w14:textId="77777777" w:rsidR="006F1B9B" w:rsidRDefault="006F1B9B" w:rsidP="000B1F25">
      <w:pPr>
        <w:pStyle w:val="Code"/>
      </w:pPr>
    </w:p>
    <w:p w14:paraId="57B12708" w14:textId="03C52CA1" w:rsidR="006F1B9B" w:rsidRDefault="0000464E" w:rsidP="000B1F25">
      <w:pPr>
        <w:pStyle w:val="Code"/>
      </w:pPr>
      <w:r w:rsidRPr="00177202">
        <w:t>0:0</w:t>
      </w:r>
      <w:r>
        <w:t>4</w:t>
      </w:r>
      <w:r w:rsidRPr="00177202">
        <w:t>5</w:t>
      </w:r>
      <w:proofErr w:type="gramStart"/>
      <w:r w:rsidRPr="000B1F25">
        <w:rPr>
          <w:b/>
        </w:rPr>
        <w:t>&gt;</w:t>
      </w:r>
      <w:r w:rsidR="006F1B9B" w:rsidRPr="000B1F25">
        <w:rPr>
          <w:b/>
        </w:rPr>
        <w:t>!</w:t>
      </w:r>
      <w:proofErr w:type="spellStart"/>
      <w:r w:rsidR="006F1B9B" w:rsidRPr="000B1F25">
        <w:rPr>
          <w:b/>
        </w:rPr>
        <w:t>gcroot</w:t>
      </w:r>
      <w:proofErr w:type="spellEnd"/>
      <w:proofErr w:type="gramEnd"/>
      <w:r w:rsidR="006F1B9B" w:rsidRPr="000B1F25">
        <w:rPr>
          <w:b/>
        </w:rPr>
        <w:t xml:space="preserve"> 02cb0278</w:t>
      </w:r>
    </w:p>
    <w:p w14:paraId="423352B8" w14:textId="77777777" w:rsidR="006F1B9B" w:rsidRDefault="006F1B9B" w:rsidP="000B1F25">
      <w:pPr>
        <w:pStyle w:val="Code"/>
      </w:pPr>
      <w:r>
        <w:t>Thread 3468:</w:t>
      </w:r>
    </w:p>
    <w:p w14:paraId="45F93D80" w14:textId="77777777" w:rsidR="006F1B9B" w:rsidRDefault="006F1B9B" w:rsidP="000B1F25">
      <w:pPr>
        <w:pStyle w:val="Code"/>
      </w:pPr>
      <w:r>
        <w:t xml:space="preserve">    00edeffc 53ad4cb8 </w:t>
      </w:r>
      <w:proofErr w:type="gramStart"/>
      <w:r>
        <w:t>System.Windows.Forms.Application</w:t>
      </w:r>
      <w:proofErr w:type="gramEnd"/>
      <w:r>
        <w:t>+ComponentManager.System.Windows.Forms.UnsafeNativeMethods.IMsoComponentManager.FPushMessageLoop(IntPtr, Int32, Int32)</w:t>
      </w:r>
    </w:p>
    <w:p w14:paraId="05B93D7B" w14:textId="77777777" w:rsidR="006F1B9B" w:rsidRDefault="006F1B9B" w:rsidP="000B1F25">
      <w:pPr>
        <w:pStyle w:val="Code"/>
      </w:pPr>
      <w:r>
        <w:t xml:space="preserve">        ebp+50: 00edf028</w:t>
      </w:r>
    </w:p>
    <w:p w14:paraId="2E785354" w14:textId="77777777" w:rsidR="006F1B9B" w:rsidRDefault="006F1B9B" w:rsidP="000B1F25">
      <w:pPr>
        <w:pStyle w:val="Code"/>
      </w:pPr>
      <w:r>
        <w:t xml:space="preserve">            -</w:t>
      </w:r>
      <w:proofErr w:type="gramStart"/>
      <w:r>
        <w:t>&gt;  02</w:t>
      </w:r>
      <w:proofErr w:type="gramEnd"/>
      <w:r>
        <w:t xml:space="preserve">cd25b4 </w:t>
      </w:r>
      <w:proofErr w:type="spellStart"/>
      <w:r>
        <w:t>System.Windows.Forms.Application+ComponentManager</w:t>
      </w:r>
      <w:proofErr w:type="spellEnd"/>
    </w:p>
    <w:p w14:paraId="59218778" w14:textId="77777777" w:rsidR="006F1B9B" w:rsidRDefault="006F1B9B" w:rsidP="000B1F25">
      <w:pPr>
        <w:pStyle w:val="Code"/>
      </w:pPr>
      <w:r>
        <w:t xml:space="preserve">            -</w:t>
      </w:r>
      <w:proofErr w:type="gramStart"/>
      <w:r>
        <w:t>&gt;  02</w:t>
      </w:r>
      <w:proofErr w:type="gramEnd"/>
      <w:r>
        <w:t xml:space="preserve">cd2614 </w:t>
      </w:r>
      <w:proofErr w:type="spellStart"/>
      <w:r>
        <w:t>System.Collections.Hashtable</w:t>
      </w:r>
      <w:proofErr w:type="spellEnd"/>
    </w:p>
    <w:p w14:paraId="7656EB25" w14:textId="77777777" w:rsidR="006F1B9B" w:rsidRDefault="006F1B9B" w:rsidP="000B1F25">
      <w:pPr>
        <w:pStyle w:val="Code"/>
      </w:pPr>
      <w:r>
        <w:t xml:space="preserve">            -</w:t>
      </w:r>
      <w:proofErr w:type="gramStart"/>
      <w:r>
        <w:t>&gt;  02</w:t>
      </w:r>
      <w:proofErr w:type="gramEnd"/>
      <w:r>
        <w:t xml:space="preserve">cd2648 </w:t>
      </w:r>
      <w:proofErr w:type="spellStart"/>
      <w:r>
        <w:t>System.Collections.Hashtable+bucket</w:t>
      </w:r>
      <w:proofErr w:type="spellEnd"/>
      <w:r>
        <w:t>[]</w:t>
      </w:r>
    </w:p>
    <w:p w14:paraId="7F87E180" w14:textId="77777777" w:rsidR="006F1B9B" w:rsidRDefault="006F1B9B" w:rsidP="000B1F25">
      <w:pPr>
        <w:pStyle w:val="Code"/>
      </w:pPr>
      <w:r>
        <w:t xml:space="preserve">            -</w:t>
      </w:r>
      <w:proofErr w:type="gramStart"/>
      <w:r>
        <w:t>&gt;  02</w:t>
      </w:r>
      <w:proofErr w:type="gramEnd"/>
      <w:r>
        <w:t>cd2604 System.Windows.Forms.Application+ComponentManager+ComponentHashtableEntry</w:t>
      </w:r>
    </w:p>
    <w:p w14:paraId="1AE2DD78" w14:textId="77777777" w:rsidR="006F1B9B" w:rsidRDefault="006F1B9B" w:rsidP="000B1F25">
      <w:pPr>
        <w:pStyle w:val="Code"/>
      </w:pPr>
      <w:r>
        <w:t xml:space="preserve">            -</w:t>
      </w:r>
      <w:proofErr w:type="gramStart"/>
      <w:r>
        <w:t>&gt;  02</w:t>
      </w:r>
      <w:proofErr w:type="gramEnd"/>
      <w:r>
        <w:t xml:space="preserve">c96168 </w:t>
      </w:r>
      <w:proofErr w:type="spellStart"/>
      <w:r>
        <w:t>System.Windows.Forms.Application+ThreadContext</w:t>
      </w:r>
      <w:proofErr w:type="spellEnd"/>
    </w:p>
    <w:p w14:paraId="0C5702B6" w14:textId="77777777" w:rsidR="006F1B9B" w:rsidRDefault="006F1B9B" w:rsidP="000B1F25">
      <w:pPr>
        <w:pStyle w:val="Code"/>
      </w:pPr>
      <w:r>
        <w:t xml:space="preserve">            -</w:t>
      </w:r>
      <w:proofErr w:type="gramStart"/>
      <w:r>
        <w:t>&gt;  02</w:t>
      </w:r>
      <w:proofErr w:type="gramEnd"/>
      <w:r>
        <w:t xml:space="preserve">cc3df8 </w:t>
      </w:r>
      <w:proofErr w:type="spellStart"/>
      <w:r>
        <w:t>System.Windows.Forms.ApplicationContext</w:t>
      </w:r>
      <w:proofErr w:type="spellEnd"/>
    </w:p>
    <w:p w14:paraId="010FC9DA" w14:textId="77777777" w:rsidR="006F1B9B" w:rsidRDefault="006F1B9B" w:rsidP="000B1F25">
      <w:pPr>
        <w:pStyle w:val="Code"/>
      </w:pPr>
      <w:r>
        <w:t xml:space="preserve">            -</w:t>
      </w:r>
      <w:proofErr w:type="gramStart"/>
      <w:r>
        <w:t>&gt;  02</w:t>
      </w:r>
      <w:proofErr w:type="gramEnd"/>
      <w:r>
        <w:t xml:space="preserve">c94f7c </w:t>
      </w:r>
      <w:proofErr w:type="spellStart"/>
      <w:r>
        <w:t>FotoVisionDesktop.MainForm</w:t>
      </w:r>
      <w:proofErr w:type="spellEnd"/>
    </w:p>
    <w:p w14:paraId="55BF597B" w14:textId="77777777" w:rsidR="006F1B9B" w:rsidRDefault="006F1B9B" w:rsidP="000B1F25">
      <w:pPr>
        <w:pStyle w:val="Code"/>
      </w:pPr>
      <w:r>
        <w:t xml:space="preserve">            -</w:t>
      </w:r>
      <w:proofErr w:type="gramStart"/>
      <w:r>
        <w:t>&gt;  02</w:t>
      </w:r>
      <w:proofErr w:type="gramEnd"/>
      <w:r>
        <w:t xml:space="preserve">c95700 </w:t>
      </w:r>
      <w:proofErr w:type="spellStart"/>
      <w:r>
        <w:t>System.Windows.Forms.PropertyStore</w:t>
      </w:r>
      <w:proofErr w:type="spellEnd"/>
    </w:p>
    <w:p w14:paraId="28D8A0BF" w14:textId="77777777" w:rsidR="006F1B9B" w:rsidRDefault="006F1B9B" w:rsidP="000B1F25">
      <w:pPr>
        <w:pStyle w:val="Code"/>
      </w:pPr>
      <w:r>
        <w:t xml:space="preserve">            -</w:t>
      </w:r>
      <w:proofErr w:type="gramStart"/>
      <w:r>
        <w:t>&gt;  02</w:t>
      </w:r>
      <w:proofErr w:type="gramEnd"/>
      <w:r>
        <w:t xml:space="preserve">cd1310 </w:t>
      </w:r>
      <w:proofErr w:type="spellStart"/>
      <w:r>
        <w:t>System.Windows.Forms.PropertyStore+ObjectEntry</w:t>
      </w:r>
      <w:proofErr w:type="spellEnd"/>
      <w:r>
        <w:t>[]</w:t>
      </w:r>
    </w:p>
    <w:p w14:paraId="199B9542" w14:textId="77777777" w:rsidR="006F1B9B" w:rsidRDefault="006F1B9B" w:rsidP="000B1F25">
      <w:pPr>
        <w:pStyle w:val="Code"/>
      </w:pPr>
      <w:r>
        <w:t xml:space="preserve">            -</w:t>
      </w:r>
      <w:proofErr w:type="gramStart"/>
      <w:r>
        <w:t>&gt;  02</w:t>
      </w:r>
      <w:proofErr w:type="gramEnd"/>
      <w:r>
        <w:t xml:space="preserve">cbfef4 </w:t>
      </w:r>
      <w:proofErr w:type="spellStart"/>
      <w:r>
        <w:t>System.Windows.Forms.Form+ControlCollection</w:t>
      </w:r>
      <w:proofErr w:type="spellEnd"/>
    </w:p>
    <w:p w14:paraId="00B9BE9A" w14:textId="77777777" w:rsidR="006F1B9B" w:rsidRDefault="006F1B9B" w:rsidP="000B1F25">
      <w:pPr>
        <w:pStyle w:val="Code"/>
      </w:pPr>
      <w:r>
        <w:t xml:space="preserve">            -</w:t>
      </w:r>
      <w:proofErr w:type="gramStart"/>
      <w:r>
        <w:t>&gt;  02</w:t>
      </w:r>
      <w:proofErr w:type="gramEnd"/>
      <w:r>
        <w:t xml:space="preserve">cbff0c </w:t>
      </w:r>
      <w:proofErr w:type="spellStart"/>
      <w:r>
        <w:t>System.Collections.ArrayList</w:t>
      </w:r>
      <w:proofErr w:type="spellEnd"/>
    </w:p>
    <w:p w14:paraId="70D1C135" w14:textId="77777777" w:rsidR="006F1B9B" w:rsidRDefault="006F1B9B" w:rsidP="000B1F25">
      <w:pPr>
        <w:pStyle w:val="Code"/>
      </w:pPr>
      <w:r>
        <w:t xml:space="preserve">            -</w:t>
      </w:r>
      <w:proofErr w:type="gramStart"/>
      <w:r>
        <w:t>&gt;  02</w:t>
      </w:r>
      <w:proofErr w:type="gramEnd"/>
      <w:r>
        <w:t xml:space="preserve">cbff24 </w:t>
      </w:r>
      <w:proofErr w:type="spellStart"/>
      <w:r>
        <w:t>System.Object</w:t>
      </w:r>
      <w:proofErr w:type="spellEnd"/>
      <w:r>
        <w:t>[]</w:t>
      </w:r>
    </w:p>
    <w:p w14:paraId="39EDEEFD" w14:textId="77777777" w:rsidR="006F1B9B" w:rsidRDefault="006F1B9B" w:rsidP="000B1F25">
      <w:pPr>
        <w:pStyle w:val="Code"/>
      </w:pPr>
      <w:r>
        <w:t xml:space="preserve">            -</w:t>
      </w:r>
      <w:proofErr w:type="gramStart"/>
      <w:r>
        <w:t>&gt;  02</w:t>
      </w:r>
      <w:proofErr w:type="gramEnd"/>
      <w:r>
        <w:t xml:space="preserve">caa770 </w:t>
      </w:r>
      <w:proofErr w:type="spellStart"/>
      <w:r>
        <w:t>System.Windows.Forms.Panel</w:t>
      </w:r>
      <w:proofErr w:type="spellEnd"/>
    </w:p>
    <w:p w14:paraId="77F6321A" w14:textId="77777777" w:rsidR="006F1B9B" w:rsidRDefault="006F1B9B" w:rsidP="000B1F25">
      <w:pPr>
        <w:pStyle w:val="Code"/>
      </w:pPr>
      <w:r>
        <w:t xml:space="preserve">            -</w:t>
      </w:r>
      <w:proofErr w:type="gramStart"/>
      <w:r>
        <w:t>&gt;  02</w:t>
      </w:r>
      <w:proofErr w:type="gramEnd"/>
      <w:r>
        <w:t xml:space="preserve">caa820 </w:t>
      </w:r>
      <w:proofErr w:type="spellStart"/>
      <w:r>
        <w:t>System.Windows.Forms.PropertyStore</w:t>
      </w:r>
      <w:proofErr w:type="spellEnd"/>
    </w:p>
    <w:p w14:paraId="3AED199D" w14:textId="77777777" w:rsidR="006F1B9B" w:rsidRDefault="006F1B9B" w:rsidP="000B1F25">
      <w:pPr>
        <w:pStyle w:val="Code"/>
      </w:pPr>
      <w:r>
        <w:t xml:space="preserve">            -</w:t>
      </w:r>
      <w:proofErr w:type="gramStart"/>
      <w:r>
        <w:t>&gt;  02</w:t>
      </w:r>
      <w:proofErr w:type="gramEnd"/>
      <w:r>
        <w:t xml:space="preserve">cc3b44 </w:t>
      </w:r>
      <w:proofErr w:type="spellStart"/>
      <w:r>
        <w:t>System.Windows.Forms.PropertyStore+ObjectEntry</w:t>
      </w:r>
      <w:proofErr w:type="spellEnd"/>
      <w:r>
        <w:t>[]</w:t>
      </w:r>
    </w:p>
    <w:p w14:paraId="34FC73C7" w14:textId="77777777" w:rsidR="006F1B9B" w:rsidRDefault="006F1B9B" w:rsidP="000B1F25">
      <w:pPr>
        <w:pStyle w:val="Code"/>
      </w:pPr>
      <w:r>
        <w:t xml:space="preserve">            -</w:t>
      </w:r>
      <w:proofErr w:type="gramStart"/>
      <w:r>
        <w:t>&gt;  02</w:t>
      </w:r>
      <w:proofErr w:type="gramEnd"/>
      <w:r>
        <w:t xml:space="preserve">cbe88c </w:t>
      </w:r>
      <w:proofErr w:type="spellStart"/>
      <w:r>
        <w:t>System.Windows.Forms.Control+ControlCollection</w:t>
      </w:r>
      <w:proofErr w:type="spellEnd"/>
    </w:p>
    <w:p w14:paraId="53F267AB" w14:textId="77777777" w:rsidR="006F1B9B" w:rsidRDefault="006F1B9B" w:rsidP="000B1F25">
      <w:pPr>
        <w:pStyle w:val="Code"/>
      </w:pPr>
      <w:r>
        <w:lastRenderedPageBreak/>
        <w:t xml:space="preserve">            -</w:t>
      </w:r>
      <w:proofErr w:type="gramStart"/>
      <w:r>
        <w:t>&gt;  02</w:t>
      </w:r>
      <w:proofErr w:type="gramEnd"/>
      <w:r>
        <w:t xml:space="preserve">cbe8a0 </w:t>
      </w:r>
      <w:proofErr w:type="spellStart"/>
      <w:r>
        <w:t>System.Collections.ArrayList</w:t>
      </w:r>
      <w:proofErr w:type="spellEnd"/>
    </w:p>
    <w:p w14:paraId="157FE4D0" w14:textId="77777777" w:rsidR="006F1B9B" w:rsidRDefault="006F1B9B" w:rsidP="000B1F25">
      <w:pPr>
        <w:pStyle w:val="Code"/>
      </w:pPr>
      <w:r>
        <w:t xml:space="preserve">            -</w:t>
      </w:r>
      <w:proofErr w:type="gramStart"/>
      <w:r>
        <w:t>&gt;  02</w:t>
      </w:r>
      <w:proofErr w:type="gramEnd"/>
      <w:r>
        <w:t xml:space="preserve">cbe8b8 </w:t>
      </w:r>
      <w:proofErr w:type="spellStart"/>
      <w:r>
        <w:t>System.Object</w:t>
      </w:r>
      <w:proofErr w:type="spellEnd"/>
      <w:r>
        <w:t>[]</w:t>
      </w:r>
    </w:p>
    <w:p w14:paraId="6679C34C" w14:textId="77777777" w:rsidR="006F1B9B" w:rsidRDefault="006F1B9B" w:rsidP="000B1F25">
      <w:pPr>
        <w:pStyle w:val="Code"/>
      </w:pPr>
      <w:r>
        <w:t xml:space="preserve">            -</w:t>
      </w:r>
      <w:proofErr w:type="gramStart"/>
      <w:r>
        <w:t>&gt;  02</w:t>
      </w:r>
      <w:proofErr w:type="gramEnd"/>
      <w:r>
        <w:t xml:space="preserve">caf2b4 </w:t>
      </w:r>
      <w:proofErr w:type="spellStart"/>
      <w:r>
        <w:t>FotoVisionDesktop.DetailsPane</w:t>
      </w:r>
      <w:proofErr w:type="spellEnd"/>
    </w:p>
    <w:p w14:paraId="68461C3D" w14:textId="77777777" w:rsidR="006F1B9B" w:rsidRDefault="006F1B9B" w:rsidP="000B1F25">
      <w:pPr>
        <w:pStyle w:val="Code"/>
      </w:pPr>
      <w:r>
        <w:t xml:space="preserve">            -</w:t>
      </w:r>
      <w:proofErr w:type="gramStart"/>
      <w:r>
        <w:t>&gt;  02</w:t>
      </w:r>
      <w:proofErr w:type="gramEnd"/>
      <w:r>
        <w:t xml:space="preserve">caf3c0 </w:t>
      </w:r>
      <w:proofErr w:type="spellStart"/>
      <w:r>
        <w:t>System.Windows.Forms.PropertyStore</w:t>
      </w:r>
      <w:proofErr w:type="spellEnd"/>
    </w:p>
    <w:p w14:paraId="64B643FF" w14:textId="77777777" w:rsidR="006F1B9B" w:rsidRDefault="006F1B9B" w:rsidP="000B1F25">
      <w:pPr>
        <w:pStyle w:val="Code"/>
      </w:pPr>
      <w:r>
        <w:t xml:space="preserve">            -</w:t>
      </w:r>
      <w:proofErr w:type="gramStart"/>
      <w:r>
        <w:t>&gt;  02</w:t>
      </w:r>
      <w:proofErr w:type="gramEnd"/>
      <w:r>
        <w:t xml:space="preserve">cc3bb8 </w:t>
      </w:r>
      <w:proofErr w:type="spellStart"/>
      <w:r>
        <w:t>System.Windows.Forms.PropertyStore+ObjectEntry</w:t>
      </w:r>
      <w:proofErr w:type="spellEnd"/>
      <w:r>
        <w:t>[]</w:t>
      </w:r>
    </w:p>
    <w:p w14:paraId="3F5B86CC" w14:textId="77777777" w:rsidR="006F1B9B" w:rsidRDefault="006F1B9B" w:rsidP="000B1F25">
      <w:pPr>
        <w:pStyle w:val="Code"/>
      </w:pPr>
      <w:r>
        <w:t xml:space="preserve">            -</w:t>
      </w:r>
      <w:proofErr w:type="gramStart"/>
      <w:r>
        <w:t>&gt;  02</w:t>
      </w:r>
      <w:proofErr w:type="gramEnd"/>
      <w:r>
        <w:t xml:space="preserve">caf7d0 </w:t>
      </w:r>
      <w:proofErr w:type="spellStart"/>
      <w:r>
        <w:t>System.Windows.Forms.Control+ControlCollection</w:t>
      </w:r>
      <w:proofErr w:type="spellEnd"/>
    </w:p>
    <w:p w14:paraId="354F0EEF" w14:textId="77777777" w:rsidR="006F1B9B" w:rsidRDefault="006F1B9B" w:rsidP="000B1F25">
      <w:pPr>
        <w:pStyle w:val="Code"/>
      </w:pPr>
      <w:r>
        <w:t xml:space="preserve">            -</w:t>
      </w:r>
      <w:proofErr w:type="gramStart"/>
      <w:r>
        <w:t>&gt;  02</w:t>
      </w:r>
      <w:proofErr w:type="gramEnd"/>
      <w:r>
        <w:t xml:space="preserve">caf7e4 </w:t>
      </w:r>
      <w:proofErr w:type="spellStart"/>
      <w:r>
        <w:t>System.Collections.ArrayList</w:t>
      </w:r>
      <w:proofErr w:type="spellEnd"/>
    </w:p>
    <w:p w14:paraId="34FCC3F6" w14:textId="77777777" w:rsidR="006F1B9B" w:rsidRDefault="006F1B9B" w:rsidP="000B1F25">
      <w:pPr>
        <w:pStyle w:val="Code"/>
      </w:pPr>
      <w:r>
        <w:t xml:space="preserve">            -</w:t>
      </w:r>
      <w:proofErr w:type="gramStart"/>
      <w:r>
        <w:t>&gt;  02</w:t>
      </w:r>
      <w:proofErr w:type="gramEnd"/>
      <w:r>
        <w:t xml:space="preserve">caf7fc </w:t>
      </w:r>
      <w:proofErr w:type="spellStart"/>
      <w:r>
        <w:t>System.Object</w:t>
      </w:r>
      <w:proofErr w:type="spellEnd"/>
      <w:r>
        <w:t>[]</w:t>
      </w:r>
    </w:p>
    <w:p w14:paraId="5FF685BD" w14:textId="77777777" w:rsidR="006F1B9B" w:rsidRDefault="006F1B9B" w:rsidP="000B1F25">
      <w:pPr>
        <w:pStyle w:val="Code"/>
      </w:pPr>
      <w:r>
        <w:t xml:space="preserve">            -</w:t>
      </w:r>
      <w:proofErr w:type="gramStart"/>
      <w:r>
        <w:t>&gt;  02</w:t>
      </w:r>
      <w:proofErr w:type="gramEnd"/>
      <w:r>
        <w:t xml:space="preserve">cb00e0 </w:t>
      </w:r>
      <w:proofErr w:type="spellStart"/>
      <w:r>
        <w:t>FotoVisionDesktop.DetailsActions</w:t>
      </w:r>
      <w:proofErr w:type="spellEnd"/>
    </w:p>
    <w:p w14:paraId="0F75878B" w14:textId="77777777" w:rsidR="006F1B9B" w:rsidRDefault="006F1B9B" w:rsidP="000B1F25">
      <w:pPr>
        <w:pStyle w:val="Code"/>
      </w:pPr>
      <w:r>
        <w:t xml:space="preserve">            -</w:t>
      </w:r>
      <w:proofErr w:type="gramStart"/>
      <w:r>
        <w:t>&gt;  02</w:t>
      </w:r>
      <w:proofErr w:type="gramEnd"/>
      <w:r>
        <w:t xml:space="preserve">cb0278 </w:t>
      </w:r>
      <w:proofErr w:type="spellStart"/>
      <w:r>
        <w:t>System.Threading.ManualResetEvent</w:t>
      </w:r>
      <w:proofErr w:type="spellEnd"/>
    </w:p>
    <w:p w14:paraId="2ADD97D8" w14:textId="77777777" w:rsidR="006F1B9B" w:rsidRDefault="006F1B9B" w:rsidP="000B1F25">
      <w:pPr>
        <w:pStyle w:val="Code"/>
      </w:pPr>
    </w:p>
    <w:p w14:paraId="121703BA" w14:textId="77777777" w:rsidR="006F1B9B" w:rsidRDefault="006F1B9B" w:rsidP="000B1F25">
      <w:pPr>
        <w:pStyle w:val="Code"/>
      </w:pPr>
      <w:r>
        <w:t>Thread e9c:</w:t>
      </w:r>
    </w:p>
    <w:p w14:paraId="17F6AA46" w14:textId="77777777" w:rsidR="006F1B9B" w:rsidRDefault="006F1B9B" w:rsidP="000B1F25">
      <w:pPr>
        <w:pStyle w:val="Code"/>
      </w:pPr>
      <w:r>
        <w:t xml:space="preserve">    06abeee8 [HelperMethodFrame_1OBJ: 06abeee8] </w:t>
      </w:r>
      <w:proofErr w:type="gramStart"/>
      <w:r>
        <w:t>System.Threading.WaitHandle.WaitMultiple</w:t>
      </w:r>
      <w:proofErr w:type="gramEnd"/>
      <w:r>
        <w:t>(System.Threading.WaitHandle[], Int32, Boolean, Boolean)</w:t>
      </w:r>
    </w:p>
    <w:p w14:paraId="6CEEFFA4" w14:textId="77777777" w:rsidR="006F1B9B" w:rsidRDefault="006F1B9B" w:rsidP="000B1F25">
      <w:pPr>
        <w:pStyle w:val="Code"/>
      </w:pPr>
      <w:r>
        <w:t xml:space="preserve">        06abefc8</w:t>
      </w:r>
    </w:p>
    <w:p w14:paraId="27D229F8" w14:textId="77777777" w:rsidR="006F1B9B" w:rsidRDefault="006F1B9B" w:rsidP="000B1F25">
      <w:pPr>
        <w:pStyle w:val="Code"/>
      </w:pPr>
      <w:r>
        <w:t xml:space="preserve">            -</w:t>
      </w:r>
      <w:proofErr w:type="gramStart"/>
      <w:r>
        <w:t>&gt;  02</w:t>
      </w:r>
      <w:proofErr w:type="gramEnd"/>
      <w:r>
        <w:t xml:space="preserve">d39b1c </w:t>
      </w:r>
      <w:proofErr w:type="spellStart"/>
      <w:r>
        <w:t>System.Object</w:t>
      </w:r>
      <w:proofErr w:type="spellEnd"/>
      <w:r>
        <w:t>[]</w:t>
      </w:r>
    </w:p>
    <w:p w14:paraId="44A0DE71" w14:textId="77777777" w:rsidR="006F1B9B" w:rsidRDefault="006F1B9B" w:rsidP="000B1F25">
      <w:pPr>
        <w:pStyle w:val="Code"/>
      </w:pPr>
      <w:r>
        <w:t xml:space="preserve">            -</w:t>
      </w:r>
      <w:proofErr w:type="gramStart"/>
      <w:r>
        <w:t>&gt;  02</w:t>
      </w:r>
      <w:proofErr w:type="gramEnd"/>
      <w:r>
        <w:t xml:space="preserve">cb0278 </w:t>
      </w:r>
      <w:proofErr w:type="spellStart"/>
      <w:r>
        <w:t>System.Threading.ManualResetEvent</w:t>
      </w:r>
      <w:proofErr w:type="spellEnd"/>
    </w:p>
    <w:p w14:paraId="6A827C99" w14:textId="77777777" w:rsidR="006F1B9B" w:rsidRDefault="006F1B9B" w:rsidP="000B1F25">
      <w:pPr>
        <w:pStyle w:val="Code"/>
      </w:pPr>
    </w:p>
    <w:p w14:paraId="2AF2FAD6" w14:textId="77777777" w:rsidR="006F1B9B" w:rsidRDefault="006F1B9B" w:rsidP="000B1F25">
      <w:pPr>
        <w:pStyle w:val="Code"/>
      </w:pPr>
      <w:r>
        <w:t>Thread 1010:</w:t>
      </w:r>
    </w:p>
    <w:p w14:paraId="468DA3E1" w14:textId="77777777" w:rsidR="006F1B9B" w:rsidRDefault="006F1B9B" w:rsidP="000B1F25">
      <w:pPr>
        <w:pStyle w:val="Code"/>
      </w:pPr>
      <w:r>
        <w:t xml:space="preserve">    06d7ece8 [HelperMethodFrame_1OBJ: 06d7ece8] </w:t>
      </w:r>
      <w:proofErr w:type="gramStart"/>
      <w:r>
        <w:t>System.Threading.WaitHandle.WaitMultiple</w:t>
      </w:r>
      <w:proofErr w:type="gramEnd"/>
      <w:r>
        <w:t>(System.Threading.WaitHandle[], Int32, Boolean, Boolean)</w:t>
      </w:r>
    </w:p>
    <w:p w14:paraId="42D4DB29" w14:textId="77777777" w:rsidR="006F1B9B" w:rsidRDefault="006F1B9B" w:rsidP="000B1F25">
      <w:pPr>
        <w:pStyle w:val="Code"/>
      </w:pPr>
      <w:r>
        <w:t xml:space="preserve">        06d7edc8</w:t>
      </w:r>
    </w:p>
    <w:p w14:paraId="7AE8875D" w14:textId="77777777" w:rsidR="006F1B9B" w:rsidRDefault="006F1B9B" w:rsidP="000B1F25">
      <w:pPr>
        <w:pStyle w:val="Code"/>
      </w:pPr>
      <w:r>
        <w:t xml:space="preserve">            -</w:t>
      </w:r>
      <w:proofErr w:type="gramStart"/>
      <w:r>
        <w:t>&gt;  02</w:t>
      </w:r>
      <w:proofErr w:type="gramEnd"/>
      <w:r>
        <w:t xml:space="preserve">d45acc </w:t>
      </w:r>
      <w:proofErr w:type="spellStart"/>
      <w:r>
        <w:t>System.Object</w:t>
      </w:r>
      <w:proofErr w:type="spellEnd"/>
      <w:r>
        <w:t>[]</w:t>
      </w:r>
    </w:p>
    <w:p w14:paraId="459DE1F6" w14:textId="77777777" w:rsidR="006F1B9B" w:rsidRDefault="006F1B9B" w:rsidP="000B1F25">
      <w:pPr>
        <w:pStyle w:val="Code"/>
      </w:pPr>
      <w:r>
        <w:t xml:space="preserve">            -</w:t>
      </w:r>
      <w:proofErr w:type="gramStart"/>
      <w:r>
        <w:t>&gt;  02</w:t>
      </w:r>
      <w:proofErr w:type="gramEnd"/>
      <w:r>
        <w:t xml:space="preserve">cb0278 </w:t>
      </w:r>
      <w:proofErr w:type="spellStart"/>
      <w:r>
        <w:t>System.Threading.ManualResetEvent</w:t>
      </w:r>
      <w:proofErr w:type="spellEnd"/>
    </w:p>
    <w:p w14:paraId="54F278DA" w14:textId="77777777" w:rsidR="006F1B9B" w:rsidRDefault="006F1B9B" w:rsidP="000B1F25">
      <w:pPr>
        <w:pStyle w:val="Code"/>
      </w:pPr>
    </w:p>
    <w:p w14:paraId="75131EE8" w14:textId="77777777" w:rsidR="006F1B9B" w:rsidRDefault="006F1B9B" w:rsidP="000B1F25">
      <w:pPr>
        <w:pStyle w:val="Code"/>
      </w:pPr>
      <w:r>
        <w:t>Thread 2ee8:</w:t>
      </w:r>
    </w:p>
    <w:p w14:paraId="799590B4" w14:textId="77777777" w:rsidR="006F1B9B" w:rsidRDefault="006F1B9B" w:rsidP="000B1F25">
      <w:pPr>
        <w:pStyle w:val="Code"/>
      </w:pPr>
      <w:r>
        <w:t xml:space="preserve">    06ffeab8 [HelperMethodFrame_1OBJ: 06ffeab8] </w:t>
      </w:r>
      <w:proofErr w:type="gramStart"/>
      <w:r>
        <w:t>System.Threading.WaitHandle.WaitMultiple</w:t>
      </w:r>
      <w:proofErr w:type="gramEnd"/>
      <w:r>
        <w:t>(System.Threading.WaitHandle[], Int32, Boolean, Boolean)</w:t>
      </w:r>
    </w:p>
    <w:p w14:paraId="79DD5547" w14:textId="77777777" w:rsidR="006F1B9B" w:rsidRDefault="006F1B9B" w:rsidP="000B1F25">
      <w:pPr>
        <w:pStyle w:val="Code"/>
      </w:pPr>
      <w:r>
        <w:t xml:space="preserve">        06ffeb98</w:t>
      </w:r>
    </w:p>
    <w:p w14:paraId="3B1D89CB" w14:textId="77777777" w:rsidR="006F1B9B" w:rsidRDefault="006F1B9B" w:rsidP="000B1F25">
      <w:pPr>
        <w:pStyle w:val="Code"/>
      </w:pPr>
      <w:r>
        <w:t xml:space="preserve">            -</w:t>
      </w:r>
      <w:proofErr w:type="gramStart"/>
      <w:r>
        <w:t>&gt;  02</w:t>
      </w:r>
      <w:proofErr w:type="gramEnd"/>
      <w:r>
        <w:t xml:space="preserve">d4facc </w:t>
      </w:r>
      <w:proofErr w:type="spellStart"/>
      <w:r>
        <w:t>System.Object</w:t>
      </w:r>
      <w:proofErr w:type="spellEnd"/>
      <w:r>
        <w:t>[]</w:t>
      </w:r>
    </w:p>
    <w:p w14:paraId="4F9AF77D" w14:textId="773BF41B" w:rsidR="0012158D" w:rsidRDefault="006F1B9B" w:rsidP="000B1F25">
      <w:pPr>
        <w:pStyle w:val="Code"/>
      </w:pPr>
      <w:r>
        <w:t xml:space="preserve">            -</w:t>
      </w:r>
      <w:proofErr w:type="gramStart"/>
      <w:r>
        <w:t>&gt;  02</w:t>
      </w:r>
      <w:proofErr w:type="gramEnd"/>
      <w:r>
        <w:t xml:space="preserve">cb0278 </w:t>
      </w:r>
      <w:proofErr w:type="spellStart"/>
      <w:r>
        <w:t>System.Threading.ManualResetEvent</w:t>
      </w:r>
      <w:proofErr w:type="spellEnd"/>
      <w:r w:rsidR="0012158D" w:rsidRPr="00177202">
        <w:t>)</w:t>
      </w:r>
    </w:p>
    <w:p w14:paraId="3E4DC9F8" w14:textId="633BFB02" w:rsidR="0000464E" w:rsidRDefault="0000464E" w:rsidP="000B1F25">
      <w:pPr>
        <w:pStyle w:val="Code"/>
      </w:pPr>
      <w:r>
        <w:t>And so on…</w:t>
      </w:r>
    </w:p>
    <w:p w14:paraId="696B21F3" w14:textId="7017CC5C" w:rsidR="007E5084" w:rsidRPr="000B1F25" w:rsidRDefault="0000464E" w:rsidP="000B1F25">
      <w:pPr>
        <w:pStyle w:val="Ln1"/>
        <w:numPr>
          <w:ilvl w:val="0"/>
          <w:numId w:val="0"/>
        </w:numPr>
        <w:ind w:left="1080"/>
        <w:rPr>
          <w:b/>
        </w:rPr>
      </w:pPr>
      <w:r w:rsidRPr="000B1F25">
        <w:rPr>
          <w:b/>
        </w:rPr>
        <w:t xml:space="preserve">It seems that a lot of threads are </w:t>
      </w:r>
      <w:r>
        <w:rPr>
          <w:b/>
        </w:rPr>
        <w:t xml:space="preserve">using </w:t>
      </w:r>
      <w:r w:rsidRPr="000B1F25">
        <w:rPr>
          <w:b/>
        </w:rPr>
        <w:t xml:space="preserve">the same </w:t>
      </w:r>
      <w:proofErr w:type="spellStart"/>
      <w:r w:rsidRPr="000B1F25">
        <w:rPr>
          <w:b/>
        </w:rPr>
        <w:t>ManualResetEvent</w:t>
      </w:r>
      <w:proofErr w:type="spellEnd"/>
      <w:r w:rsidRPr="000B1F25">
        <w:rPr>
          <w:b/>
        </w:rPr>
        <w:t xml:space="preserve"> </w:t>
      </w:r>
      <w:r>
        <w:rPr>
          <w:b/>
        </w:rPr>
        <w:t>(and waiting for it?)</w:t>
      </w:r>
    </w:p>
    <w:p w14:paraId="550C76E1" w14:textId="77777777" w:rsidR="009944CF" w:rsidRPr="001F0EEE" w:rsidRDefault="009944CF" w:rsidP="001F0EEE">
      <w:pPr>
        <w:pStyle w:val="Ln1"/>
      </w:pPr>
      <w:r w:rsidRPr="001F0EEE">
        <w:t>Open the solution.</w:t>
      </w:r>
    </w:p>
    <w:p w14:paraId="550C76E2" w14:textId="77777777" w:rsidR="009944CF" w:rsidRPr="001F0EEE" w:rsidRDefault="009944CF" w:rsidP="009944CF">
      <w:pPr>
        <w:pStyle w:val="Ln1"/>
        <w:numPr>
          <w:ilvl w:val="1"/>
          <w:numId w:val="7"/>
        </w:numPr>
      </w:pPr>
      <w:r w:rsidRPr="001F0EEE">
        <w:t xml:space="preserve">Sometimes it’s easier to view the whole source file so that you can see member variables, the definition and implementation of surrounding functions, </w:t>
      </w:r>
      <w:r>
        <w:t>and so forth</w:t>
      </w:r>
      <w:r w:rsidRPr="001F0EEE">
        <w:t xml:space="preserve">. So let's stop pretending that we don't have access to the source and open the solution in </w:t>
      </w:r>
      <w:r>
        <w:t>Visual Studio.</w:t>
      </w:r>
    </w:p>
    <w:p w14:paraId="550C76E3" w14:textId="77777777" w:rsidR="009944CF" w:rsidRPr="001F0EEE" w:rsidRDefault="009944CF" w:rsidP="009944CF">
      <w:pPr>
        <w:pStyle w:val="Ln1"/>
        <w:numPr>
          <w:ilvl w:val="1"/>
          <w:numId w:val="7"/>
        </w:numPr>
      </w:pPr>
      <w:r>
        <w:t>Open the .</w:t>
      </w:r>
      <w:proofErr w:type="spellStart"/>
      <w:r>
        <w:t>sln</w:t>
      </w:r>
      <w:proofErr w:type="spellEnd"/>
      <w:r>
        <w:t xml:space="preserve"> file for </w:t>
      </w:r>
      <w:proofErr w:type="spellStart"/>
      <w:r>
        <w:t>FotoVision’s</w:t>
      </w:r>
      <w:proofErr w:type="spellEnd"/>
      <w:r>
        <w:t xml:space="preserve"> desktop application.</w:t>
      </w:r>
    </w:p>
    <w:p w14:paraId="550C76E4" w14:textId="77777777" w:rsidR="009944CF" w:rsidRPr="001F0EEE" w:rsidRDefault="009944CF" w:rsidP="009944CF">
      <w:pPr>
        <w:pStyle w:val="Ln1"/>
        <w:numPr>
          <w:ilvl w:val="1"/>
          <w:numId w:val="7"/>
        </w:numPr>
      </w:pPr>
      <w:r w:rsidRPr="001F0EEE">
        <w:t xml:space="preserve">Go to the source file that contains the functions found in the managed call stacks </w:t>
      </w:r>
      <w:r>
        <w:t>from the preceding steps</w:t>
      </w:r>
      <w:r w:rsidRPr="001F0EEE">
        <w:t>.</w:t>
      </w:r>
    </w:p>
    <w:p w14:paraId="56E6445B" w14:textId="7AECDBB6" w:rsidR="007E5084" w:rsidRPr="000B1F25" w:rsidRDefault="007E5084" w:rsidP="000B1F25">
      <w:pPr>
        <w:pStyle w:val="Code"/>
        <w:rPr>
          <w:lang w:eastAsia="en-US"/>
        </w:rPr>
      </w:pPr>
      <w:r w:rsidRPr="000B1F25">
        <w:rPr>
          <w:color w:val="0000FF"/>
          <w:lang w:eastAsia="en-US"/>
        </w:rPr>
        <w:t>private</w:t>
      </w:r>
      <w:r w:rsidRPr="000B1F25">
        <w:rPr>
          <w:lang w:eastAsia="en-US"/>
        </w:rPr>
        <w:t> </w:t>
      </w:r>
      <w:r w:rsidRPr="000B1F25">
        <w:rPr>
          <w:color w:val="0000FF"/>
          <w:lang w:eastAsia="en-US"/>
        </w:rPr>
        <w:t>void</w:t>
      </w:r>
      <w:r w:rsidRPr="000B1F25">
        <w:rPr>
          <w:lang w:eastAsia="en-US"/>
        </w:rPr>
        <w:t> </w:t>
      </w:r>
      <w:proofErr w:type="spellStart"/>
      <w:proofErr w:type="gramStart"/>
      <w:r w:rsidRPr="000B1F25">
        <w:rPr>
          <w:lang w:eastAsia="en-US"/>
        </w:rPr>
        <w:t>BackgroundCopy</w:t>
      </w:r>
      <w:proofErr w:type="spellEnd"/>
      <w:r w:rsidRPr="000B1F25">
        <w:rPr>
          <w:lang w:eastAsia="en-US"/>
        </w:rPr>
        <w:t>(</w:t>
      </w:r>
      <w:proofErr w:type="gramEnd"/>
      <w:r w:rsidRPr="000B1F25">
        <w:rPr>
          <w:lang w:eastAsia="en-US"/>
        </w:rPr>
        <w:t>)</w:t>
      </w:r>
    </w:p>
    <w:p w14:paraId="5AD93C70" w14:textId="05919265" w:rsidR="007E5084" w:rsidRPr="000B1F25" w:rsidRDefault="007E5084" w:rsidP="000B1F25">
      <w:pPr>
        <w:pStyle w:val="Code"/>
        <w:rPr>
          <w:lang w:eastAsia="en-US"/>
        </w:rPr>
      </w:pPr>
      <w:r w:rsidRPr="000B1F25">
        <w:rPr>
          <w:lang w:eastAsia="en-US"/>
        </w:rPr>
        <w:t xml:space="preserve">{ </w:t>
      </w:r>
    </w:p>
    <w:p w14:paraId="5AF07C50" w14:textId="77777777" w:rsidR="007E5084" w:rsidRPr="000B1F25" w:rsidRDefault="007E5084" w:rsidP="000B1F25">
      <w:pPr>
        <w:pStyle w:val="Code"/>
        <w:rPr>
          <w:lang w:eastAsia="en-US"/>
        </w:rPr>
      </w:pPr>
      <w:r w:rsidRPr="000B1F25">
        <w:rPr>
          <w:lang w:eastAsia="en-US"/>
        </w:rPr>
        <w:t>          eT1.Reset();</w:t>
      </w:r>
    </w:p>
    <w:p w14:paraId="56DDEAEB" w14:textId="77777777" w:rsidR="007E5084" w:rsidRPr="000B1F25" w:rsidRDefault="007E5084" w:rsidP="000B1F25">
      <w:pPr>
        <w:pStyle w:val="Code"/>
        <w:rPr>
          <w:lang w:eastAsia="en-US"/>
        </w:rPr>
      </w:pPr>
      <w:r w:rsidRPr="000B1F25">
        <w:rPr>
          <w:lang w:eastAsia="en-US"/>
        </w:rPr>
        <w:t>          </w:t>
      </w:r>
      <w:proofErr w:type="spellStart"/>
      <w:r w:rsidRPr="000B1F25">
        <w:rPr>
          <w:lang w:eastAsia="en-US"/>
        </w:rPr>
        <w:t>imgCopy</w:t>
      </w:r>
      <w:proofErr w:type="spellEnd"/>
      <w:r w:rsidRPr="000B1F25">
        <w:rPr>
          <w:lang w:eastAsia="en-US"/>
        </w:rPr>
        <w:t> = (</w:t>
      </w:r>
      <w:r w:rsidRPr="000B1F25">
        <w:rPr>
          <w:color w:val="2B91AF"/>
          <w:lang w:eastAsia="en-US"/>
        </w:rPr>
        <w:t>Image</w:t>
      </w:r>
      <w:r w:rsidRPr="000B1F25">
        <w:rPr>
          <w:lang w:eastAsia="en-US"/>
        </w:rPr>
        <w:t>)</w:t>
      </w:r>
      <w:proofErr w:type="spellStart"/>
      <w:proofErr w:type="gramStart"/>
      <w:r w:rsidRPr="000B1F25">
        <w:rPr>
          <w:lang w:eastAsia="en-US"/>
        </w:rPr>
        <w:t>pictCropCoord.Image.Clone</w:t>
      </w:r>
      <w:proofErr w:type="spellEnd"/>
      <w:proofErr w:type="gramEnd"/>
      <w:r w:rsidRPr="000B1F25">
        <w:rPr>
          <w:lang w:eastAsia="en-US"/>
        </w:rPr>
        <w:t>();</w:t>
      </w:r>
    </w:p>
    <w:p w14:paraId="1A8A1BC1" w14:textId="77777777" w:rsidR="007E5084" w:rsidRPr="000B1F25" w:rsidRDefault="007E5084" w:rsidP="000B1F25">
      <w:pPr>
        <w:pStyle w:val="Code"/>
        <w:rPr>
          <w:lang w:eastAsia="en-US"/>
        </w:rPr>
      </w:pPr>
      <w:r w:rsidRPr="000B1F25">
        <w:rPr>
          <w:lang w:eastAsia="en-US"/>
        </w:rPr>
        <w:t>          </w:t>
      </w:r>
      <w:r w:rsidRPr="000B1F25">
        <w:rPr>
          <w:color w:val="2B91AF"/>
          <w:lang w:eastAsia="en-US"/>
        </w:rPr>
        <w:t>WaitHandle</w:t>
      </w:r>
      <w:r w:rsidRPr="000B1F25">
        <w:rPr>
          <w:lang w:eastAsia="en-US"/>
        </w:rPr>
        <w:t>.WaitAny(</w:t>
      </w:r>
      <w:r w:rsidRPr="000B1F25">
        <w:rPr>
          <w:color w:val="0000FF"/>
          <w:lang w:eastAsia="en-US"/>
        </w:rPr>
        <w:t>new</w:t>
      </w:r>
      <w:r w:rsidRPr="000B1F25">
        <w:rPr>
          <w:lang w:eastAsia="en-US"/>
        </w:rPr>
        <w:t> </w:t>
      </w:r>
      <w:proofErr w:type="gramStart"/>
      <w:r w:rsidRPr="000B1F25">
        <w:rPr>
          <w:color w:val="2B91AF"/>
          <w:lang w:eastAsia="en-US"/>
        </w:rPr>
        <w:t>WaitHandle</w:t>
      </w:r>
      <w:r w:rsidRPr="000B1F25">
        <w:rPr>
          <w:lang w:eastAsia="en-US"/>
        </w:rPr>
        <w:t>[</w:t>
      </w:r>
      <w:proofErr w:type="gramEnd"/>
      <w:r w:rsidRPr="000B1F25">
        <w:rPr>
          <w:lang w:eastAsia="en-US"/>
        </w:rPr>
        <w:t>] {    eT2,   MRE  });</w:t>
      </w:r>
    </w:p>
    <w:p w14:paraId="3F57818C" w14:textId="14667A26" w:rsidR="007E5084" w:rsidRPr="000B1F25" w:rsidRDefault="007E5084" w:rsidP="000B1F25">
      <w:pPr>
        <w:pStyle w:val="Code"/>
        <w:rPr>
          <w:lang w:eastAsia="en-US"/>
        </w:rPr>
      </w:pPr>
      <w:r w:rsidRPr="000B1F25">
        <w:rPr>
          <w:lang w:eastAsia="en-US"/>
        </w:rPr>
        <w:t>}</w:t>
      </w:r>
    </w:p>
    <w:p w14:paraId="550C76E9" w14:textId="4BA0C8CA" w:rsidR="009944CF" w:rsidRPr="001F0EEE" w:rsidRDefault="009944CF" w:rsidP="007E5084">
      <w:pPr>
        <w:pStyle w:val="Code"/>
      </w:pPr>
    </w:p>
    <w:p w14:paraId="550C76EA" w14:textId="77777777" w:rsidR="009944CF" w:rsidRPr="001F0EEE" w:rsidRDefault="009944CF" w:rsidP="001F0EEE">
      <w:pPr>
        <w:pStyle w:val="Le"/>
      </w:pPr>
    </w:p>
    <w:p w14:paraId="7DC8F16A" w14:textId="7243C618" w:rsidR="007E5084" w:rsidRDefault="007E5084" w:rsidP="000B1F25">
      <w:pPr>
        <w:pStyle w:val="Code"/>
      </w:pPr>
      <w:r>
        <w:rPr>
          <w:color w:val="0000FF"/>
        </w:rPr>
        <w:t>private</w:t>
      </w:r>
      <w:r>
        <w:t> </w:t>
      </w:r>
      <w:r>
        <w:rPr>
          <w:color w:val="0000FF"/>
        </w:rPr>
        <w:t>void</w:t>
      </w:r>
      <w:r>
        <w:t> </w:t>
      </w:r>
      <w:proofErr w:type="spellStart"/>
      <w:proofErr w:type="gramStart"/>
      <w:r>
        <w:t>BackgroundSave</w:t>
      </w:r>
      <w:proofErr w:type="spellEnd"/>
      <w:r>
        <w:t>(</w:t>
      </w:r>
      <w:proofErr w:type="gramEnd"/>
      <w:r>
        <w:t>)</w:t>
      </w:r>
    </w:p>
    <w:p w14:paraId="20E267D8" w14:textId="77777777" w:rsidR="007E5084" w:rsidRDefault="007E5084" w:rsidP="000B1F25">
      <w:pPr>
        <w:pStyle w:val="Code"/>
      </w:pPr>
      <w:r>
        <w:t>{</w:t>
      </w:r>
    </w:p>
    <w:p w14:paraId="28B69885" w14:textId="77777777" w:rsidR="007E5084" w:rsidRDefault="007E5084" w:rsidP="000B1F25">
      <w:pPr>
        <w:pStyle w:val="Code"/>
      </w:pPr>
      <w:r>
        <w:t>    eT2.Reset();</w:t>
      </w:r>
    </w:p>
    <w:p w14:paraId="0005F200" w14:textId="77777777" w:rsidR="007E5084" w:rsidRDefault="007E5084" w:rsidP="000B1F25">
      <w:pPr>
        <w:pStyle w:val="Code"/>
      </w:pPr>
      <w:r>
        <w:t>    </w:t>
      </w:r>
      <w:r>
        <w:rPr>
          <w:color w:val="008000"/>
        </w:rPr>
        <w:t>//Make a copy and save it in case the user accidentally edits the original</w:t>
      </w:r>
    </w:p>
    <w:p w14:paraId="7F2188A4" w14:textId="77777777" w:rsidR="007E5084" w:rsidRDefault="007E5084" w:rsidP="000B1F25">
      <w:pPr>
        <w:pStyle w:val="Code"/>
      </w:pPr>
      <w:r>
        <w:t>    imgCopy.Save(</w:t>
      </w:r>
      <w:r>
        <w:rPr>
          <w:color w:val="2B91AF"/>
        </w:rPr>
        <w:t>Path</w:t>
      </w:r>
      <w:r>
        <w:t>.Combine(</w:t>
      </w:r>
      <w:r>
        <w:rPr>
          <w:color w:val="2B91AF"/>
        </w:rPr>
        <w:t>Environment</w:t>
      </w:r>
      <w:r>
        <w:t>.GetFolderPath(</w:t>
      </w:r>
      <w:proofErr w:type="gramStart"/>
      <w:r>
        <w:rPr>
          <w:color w:val="2B91AF"/>
        </w:rPr>
        <w:t>Environment</w:t>
      </w:r>
      <w:r>
        <w:t>.</w:t>
      </w:r>
      <w:r>
        <w:rPr>
          <w:color w:val="2B91AF"/>
        </w:rPr>
        <w:t>SpecialFolder</w:t>
      </w:r>
      <w:r>
        <w:t>.Personal</w:t>
      </w:r>
      <w:proofErr w:type="gramEnd"/>
      <w:r>
        <w:t>), </w:t>
      </w:r>
      <w:r>
        <w:rPr>
          <w:color w:val="2B91AF"/>
        </w:rPr>
        <w:t>Application</w:t>
      </w:r>
      <w:r>
        <w:t>.ProductName, </w:t>
      </w:r>
      <w:r>
        <w:rPr>
          <w:color w:val="A31515"/>
        </w:rPr>
        <w:t>"tmp.jpg"</w:t>
      </w:r>
      <w:r>
        <w:t>));</w:t>
      </w:r>
    </w:p>
    <w:p w14:paraId="448406F2" w14:textId="77777777" w:rsidR="007E5084" w:rsidRDefault="007E5084" w:rsidP="000B1F25">
      <w:pPr>
        <w:pStyle w:val="Code"/>
      </w:pPr>
      <w:r>
        <w:t>    </w:t>
      </w:r>
      <w:proofErr w:type="spellStart"/>
      <w:r>
        <w:rPr>
          <w:color w:val="2B91AF"/>
        </w:rPr>
        <w:t>WaitHandle</w:t>
      </w:r>
      <w:r>
        <w:t>.WaitAny</w:t>
      </w:r>
      <w:proofErr w:type="spellEnd"/>
      <w:r>
        <w:t>(</w:t>
      </w:r>
      <w:r>
        <w:rPr>
          <w:color w:val="0000FF"/>
        </w:rPr>
        <w:t>new</w:t>
      </w:r>
      <w:r>
        <w:t> </w:t>
      </w:r>
      <w:proofErr w:type="spellStart"/>
      <w:proofErr w:type="gramStart"/>
      <w:r>
        <w:rPr>
          <w:color w:val="2B91AF"/>
        </w:rPr>
        <w:t>WaitHandle</w:t>
      </w:r>
      <w:proofErr w:type="spellEnd"/>
      <w:r>
        <w:t>[</w:t>
      </w:r>
      <w:proofErr w:type="gramEnd"/>
      <w:r>
        <w:t>] { eT1,  MRE  });</w:t>
      </w:r>
    </w:p>
    <w:p w14:paraId="180B53FF" w14:textId="77777777" w:rsidR="007E5084" w:rsidRDefault="007E5084" w:rsidP="000B1F25">
      <w:pPr>
        <w:pStyle w:val="Code"/>
      </w:pPr>
      <w:r>
        <w:t>    </w:t>
      </w:r>
      <w:r>
        <w:rPr>
          <w:color w:val="008000"/>
        </w:rPr>
        <w:t>//Display the cropped image</w:t>
      </w:r>
    </w:p>
    <w:p w14:paraId="05A22E90" w14:textId="77777777" w:rsidR="007E5084" w:rsidRDefault="007E5084" w:rsidP="000B1F25">
      <w:pPr>
        <w:pStyle w:val="Code"/>
      </w:pPr>
      <w:r>
        <w:t>    </w:t>
      </w:r>
      <w:proofErr w:type="spellStart"/>
      <w:proofErr w:type="gramStart"/>
      <w:r>
        <w:t>OnNewAction</w:t>
      </w:r>
      <w:proofErr w:type="spellEnd"/>
      <w:r>
        <w:t>(</w:t>
      </w:r>
      <w:proofErr w:type="gramEnd"/>
      <w:r>
        <w:rPr>
          <w:color w:val="0000FF"/>
        </w:rPr>
        <w:t>new</w:t>
      </w:r>
      <w:r>
        <w:t> </w:t>
      </w:r>
      <w:proofErr w:type="spellStart"/>
      <w:r>
        <w:rPr>
          <w:color w:val="2B91AF"/>
        </w:rPr>
        <w:t>ActionItem</w:t>
      </w:r>
      <w:proofErr w:type="spellEnd"/>
      <w:r>
        <w:t>(</w:t>
      </w:r>
      <w:proofErr w:type="spellStart"/>
      <w:r>
        <w:rPr>
          <w:color w:val="2B91AF"/>
        </w:rPr>
        <w:t>PhotoAction</w:t>
      </w:r>
      <w:r>
        <w:t>.Crop</w:t>
      </w:r>
      <w:proofErr w:type="spellEnd"/>
      <w:r>
        <w:t>, _</w:t>
      </w:r>
      <w:proofErr w:type="spellStart"/>
      <w:r>
        <w:t>cropBounds</w:t>
      </w:r>
      <w:proofErr w:type="spellEnd"/>
      <w:r>
        <w:t>));</w:t>
      </w:r>
    </w:p>
    <w:p w14:paraId="39E10462" w14:textId="77777777" w:rsidR="007E5084" w:rsidRDefault="007E5084" w:rsidP="000B1F25">
      <w:pPr>
        <w:pStyle w:val="Code"/>
        <w:rPr>
          <w:lang w:eastAsia="en-US"/>
        </w:rPr>
      </w:pPr>
      <w:r>
        <w:t>}</w:t>
      </w:r>
    </w:p>
    <w:p w14:paraId="550C76F2" w14:textId="32669DED" w:rsidR="009944CF" w:rsidRPr="001F0EEE" w:rsidRDefault="007E5084">
      <w:pPr>
        <w:pStyle w:val="Code"/>
      </w:pPr>
      <w:r w:rsidRPr="001F0EEE" w:rsidDel="007E5084">
        <w:t xml:space="preserve"> </w:t>
      </w:r>
    </w:p>
    <w:p w14:paraId="550C76F3" w14:textId="77777777" w:rsidR="009944CF" w:rsidRDefault="009944CF" w:rsidP="001F0EEE">
      <w:pPr>
        <w:pStyle w:val="Le"/>
      </w:pPr>
    </w:p>
    <w:p w14:paraId="550C76F4" w14:textId="77777777" w:rsidR="009944CF" w:rsidRPr="001F0EEE" w:rsidRDefault="009944CF" w:rsidP="009944CF">
      <w:pPr>
        <w:pStyle w:val="Ln1"/>
        <w:numPr>
          <w:ilvl w:val="1"/>
          <w:numId w:val="7"/>
        </w:numPr>
      </w:pPr>
      <w:r w:rsidRPr="001F0EEE">
        <w:t>If the functions seem harmless to you, then see if you can determine who called each function by searching the source</w:t>
      </w:r>
      <w:r>
        <w:t xml:space="preserve"> and using the </w:t>
      </w:r>
      <w:proofErr w:type="spellStart"/>
      <w:r>
        <w:t>callstack</w:t>
      </w:r>
      <w:proofErr w:type="spellEnd"/>
      <w:r>
        <w:t xml:space="preserve"> from </w:t>
      </w:r>
      <w:proofErr w:type="spellStart"/>
      <w:r>
        <w:t>WinDbg</w:t>
      </w:r>
      <w:proofErr w:type="spellEnd"/>
      <w:r w:rsidRPr="001F0EEE">
        <w:t>.</w:t>
      </w:r>
    </w:p>
    <w:p w14:paraId="550C76F5" w14:textId="77777777" w:rsidR="009944CF" w:rsidRPr="001F0EEE" w:rsidRDefault="009944CF" w:rsidP="009944CF">
      <w:pPr>
        <w:pStyle w:val="Ln1"/>
        <w:numPr>
          <w:ilvl w:val="1"/>
          <w:numId w:val="7"/>
        </w:numPr>
      </w:pPr>
      <w:r w:rsidRPr="001F0EEE">
        <w:t>The dump</w:t>
      </w:r>
      <w:r>
        <w:t xml:space="preserve"> file</w:t>
      </w:r>
      <w:r w:rsidRPr="001F0EEE">
        <w:t xml:space="preserve"> </w:t>
      </w:r>
      <w:r>
        <w:t>indicates that</w:t>
      </w:r>
      <w:r w:rsidRPr="001F0EEE">
        <w:t xml:space="preserve"> </w:t>
      </w:r>
      <w:r>
        <w:t>you</w:t>
      </w:r>
      <w:r w:rsidRPr="001F0EEE">
        <w:t xml:space="preserve"> are waiting on events, and you see events in the source code. </w:t>
      </w:r>
      <w:r>
        <w:br/>
      </w:r>
      <w:r w:rsidRPr="00A10359">
        <w:rPr>
          <w:rStyle w:val="Emphasis"/>
        </w:rPr>
        <w:t>Where are event used in the code?</w:t>
      </w:r>
      <w:r>
        <w:rPr>
          <w:rStyle w:val="Emphasis"/>
        </w:rPr>
        <w:br/>
        <w:t>Are calls on the call stack using events?</w:t>
      </w:r>
      <w:r w:rsidRPr="00A10359">
        <w:rPr>
          <w:rStyle w:val="Emphasis"/>
        </w:rPr>
        <w:br/>
      </w:r>
      <w:r w:rsidRPr="00085808">
        <w:rPr>
          <w:rStyle w:val="Emphasis"/>
        </w:rPr>
        <w:t>What is causing the problem?</w:t>
      </w:r>
      <w:r>
        <w:rPr>
          <w:rStyle w:val="Emphasis"/>
        </w:rPr>
        <w:t xml:space="preserve">  Why are the events blocking our thread?</w:t>
      </w:r>
      <w:r>
        <w:rPr>
          <w:rStyle w:val="Emphasis"/>
        </w:rPr>
        <w:br/>
        <w:t>What might fix this problem? How can we signal the events?</w:t>
      </w:r>
    </w:p>
    <w:p w14:paraId="550C76F6" w14:textId="77777777" w:rsidR="009944CF" w:rsidRPr="001F0EEE" w:rsidRDefault="009944CF" w:rsidP="001F0EEE">
      <w:pPr>
        <w:pStyle w:val="Ln1"/>
      </w:pPr>
      <w:r w:rsidRPr="001F0EEE">
        <w:t>Implement a resolution and test it.</w:t>
      </w:r>
    </w:p>
    <w:p w14:paraId="550C76F7" w14:textId="77777777" w:rsidR="009944CF" w:rsidRPr="001F0EEE" w:rsidRDefault="009944CF" w:rsidP="009944CF">
      <w:pPr>
        <w:pStyle w:val="Ln1"/>
        <w:numPr>
          <w:ilvl w:val="1"/>
          <w:numId w:val="7"/>
        </w:numPr>
      </w:pPr>
      <w:r w:rsidRPr="001F0EEE">
        <w:t>There are several different ways to solve the problem, ranging from editing to deleting to moving code. Theorize on a solution and implement it.</w:t>
      </w:r>
    </w:p>
    <w:p w14:paraId="550C76F8" w14:textId="77777777" w:rsidR="009944CF" w:rsidRPr="001F0EEE" w:rsidRDefault="009944CF" w:rsidP="009944CF">
      <w:pPr>
        <w:pStyle w:val="Ln1"/>
        <w:numPr>
          <w:ilvl w:val="1"/>
          <w:numId w:val="7"/>
        </w:numPr>
      </w:pPr>
      <w:r w:rsidRPr="001F0EEE">
        <w:t>Save the project and recompile. You’ll have to shut down the existing instance of FotoVision</w:t>
      </w:r>
      <w:r>
        <w:t>.exe</w:t>
      </w:r>
      <w:r w:rsidRPr="001F0EEE">
        <w:t xml:space="preserve"> </w:t>
      </w:r>
      <w:r>
        <w:t>before recompiling</w:t>
      </w:r>
      <w:r w:rsidRPr="001F0EEE">
        <w:t>.</w:t>
      </w:r>
    </w:p>
    <w:p w14:paraId="550C76F9" w14:textId="77777777" w:rsidR="009944CF" w:rsidRPr="001F0EEE" w:rsidRDefault="009944CF" w:rsidP="009944CF">
      <w:pPr>
        <w:pStyle w:val="Ln1"/>
        <w:numPr>
          <w:ilvl w:val="1"/>
          <w:numId w:val="7"/>
        </w:numPr>
      </w:pPr>
      <w:r w:rsidRPr="001F0EEE">
        <w:t>Test your solution by cropping an image. Note that you don't have to save the image you edited to test your theory. All you're trying to do is get the crop functionality to work.</w:t>
      </w:r>
    </w:p>
    <w:p w14:paraId="550C76FA" w14:textId="77777777" w:rsidR="009944CF" w:rsidRDefault="009944CF" w:rsidP="009944CF">
      <w:pPr>
        <w:pStyle w:val="Ln1"/>
        <w:numPr>
          <w:ilvl w:val="1"/>
          <w:numId w:val="7"/>
        </w:numPr>
      </w:pPr>
      <w:r w:rsidRPr="001F0EEE">
        <w:t>If you can't find a solution, group together with a teammate and discuss some other possibilities about how to resolve this problem.</w:t>
      </w:r>
    </w:p>
    <w:p w14:paraId="550C76FB" w14:textId="77777777" w:rsidR="009944CF" w:rsidRPr="001F0EEE" w:rsidRDefault="009944CF" w:rsidP="009944CF">
      <w:pPr>
        <w:pStyle w:val="Ln1"/>
        <w:numPr>
          <w:ilvl w:val="1"/>
          <w:numId w:val="7"/>
        </w:numPr>
      </w:pPr>
      <w:r>
        <w:t>Confirm the solution that you choose with the Instructor.</w:t>
      </w:r>
    </w:p>
    <w:p w14:paraId="550C76FC" w14:textId="77777777" w:rsidR="009944CF" w:rsidRDefault="009944CF" w:rsidP="00AE21D4"/>
    <w:p w14:paraId="550C76FD" w14:textId="77777777" w:rsidR="009944CF" w:rsidRDefault="009944CF" w:rsidP="00DB17A1">
      <w:pPr>
        <w:pStyle w:val="Pb"/>
        <w:framePr w:wrap="around"/>
      </w:pPr>
    </w:p>
    <w:p w14:paraId="550C76FE" w14:textId="1D871F57" w:rsidR="009944CF" w:rsidRDefault="009944CF" w:rsidP="006114C8">
      <w:pPr>
        <w:pStyle w:val="Heading3"/>
      </w:pPr>
      <w:bookmarkStart w:id="22" w:name="_Toc176425245"/>
      <w:r>
        <w:t xml:space="preserve">Exercise 3: Troubleshooting </w:t>
      </w:r>
      <w:r w:rsidR="00314307">
        <w:t xml:space="preserve">Intermittent </w:t>
      </w:r>
      <w:r>
        <w:t>Hangs</w:t>
      </w:r>
      <w:bookmarkEnd w:id="22"/>
    </w:p>
    <w:p w14:paraId="550C76FF" w14:textId="77777777" w:rsidR="009944CF" w:rsidRDefault="009944CF" w:rsidP="006114C8">
      <w:pPr>
        <w:pStyle w:val="Art"/>
      </w:pPr>
    </w:p>
    <w:p w14:paraId="550C7700" w14:textId="1299005F" w:rsidR="009944CF" w:rsidRPr="00B757D9" w:rsidRDefault="009944CF" w:rsidP="00B757D9">
      <w:r w:rsidRPr="00B757D9">
        <w:t xml:space="preserve">In this exercise, you will </w:t>
      </w:r>
      <w:r w:rsidR="00314307">
        <w:t xml:space="preserve">examine a very common </w:t>
      </w:r>
      <w:r w:rsidR="00965012">
        <w:t xml:space="preserve">hang </w:t>
      </w:r>
      <w:r w:rsidR="00314307">
        <w:t xml:space="preserve">problem with </w:t>
      </w:r>
      <w:proofErr w:type="spellStart"/>
      <w:r w:rsidR="00314307">
        <w:t>WinForm</w:t>
      </w:r>
      <w:proofErr w:type="spellEnd"/>
      <w:r w:rsidR="00314307">
        <w:t xml:space="preserve"> applications where the GUI becomes unresponsive but only </w:t>
      </w:r>
      <w:r w:rsidR="00641548">
        <w:t xml:space="preserve">very briefly and it </w:t>
      </w:r>
      <w:r w:rsidR="00781F97">
        <w:t>does not hang completely</w:t>
      </w:r>
      <w:r w:rsidR="00641548">
        <w:t>.</w:t>
      </w:r>
      <w:r w:rsidR="00781F97">
        <w:t xml:space="preserve"> </w:t>
      </w:r>
      <w:r w:rsidR="00641548">
        <w:t xml:space="preserve">The </w:t>
      </w:r>
      <w:r w:rsidR="00965012">
        <w:t>frequent lag in UI response</w:t>
      </w:r>
      <w:r w:rsidR="00641548">
        <w:t>s</w:t>
      </w:r>
      <w:r w:rsidR="00965012">
        <w:t xml:space="preserve"> </w:t>
      </w:r>
      <w:r w:rsidR="00641548">
        <w:t xml:space="preserve">often </w:t>
      </w:r>
      <w:r w:rsidR="00965012">
        <w:t xml:space="preserve">leads to a </w:t>
      </w:r>
      <w:r w:rsidR="00781F97">
        <w:t>detrimental user experience</w:t>
      </w:r>
      <w:r w:rsidR="003B5E32">
        <w:t xml:space="preserve"> over time.</w:t>
      </w:r>
    </w:p>
    <w:p w14:paraId="550C7701" w14:textId="7E09D3A8" w:rsidR="009944CF" w:rsidRDefault="00FD7B83" w:rsidP="000B1F25">
      <w:pPr>
        <w:pStyle w:val="Le"/>
        <w:tabs>
          <w:tab w:val="left" w:pos="915"/>
        </w:tabs>
        <w:jc w:val="left"/>
      </w:pPr>
      <w:r>
        <w:tab/>
      </w:r>
    </w:p>
    <w:p w14:paraId="4D2FA3E8" w14:textId="77777777" w:rsidR="00FD7B83" w:rsidRPr="00FD7B83" w:rsidRDefault="00FD7B83" w:rsidP="000B1F25">
      <w:pPr>
        <w:pStyle w:val="Heading4"/>
        <w:ind w:left="0"/>
      </w:pPr>
      <w:r w:rsidRPr="00FD7B83">
        <w:t>Task Description</w:t>
      </w:r>
    </w:p>
    <w:p w14:paraId="550C7703" w14:textId="12B001E6" w:rsidR="009944CF" w:rsidRDefault="00D90218" w:rsidP="000B1F25">
      <w:pPr>
        <w:pStyle w:val="Ln1"/>
        <w:numPr>
          <w:ilvl w:val="0"/>
          <w:numId w:val="48"/>
        </w:numPr>
      </w:pPr>
      <w:r>
        <w:t xml:space="preserve">Intermittent hangs are arguably </w:t>
      </w:r>
      <w:r w:rsidR="00965012">
        <w:t xml:space="preserve">the </w:t>
      </w:r>
      <w:r>
        <w:t>hardest issues to troubleshoot</w:t>
      </w:r>
      <w:r w:rsidR="00965012">
        <w:t xml:space="preserve"> since it is difficult to capture proper data </w:t>
      </w:r>
      <w:r w:rsidR="00641548">
        <w:t>for accurate diagnosis of</w:t>
      </w:r>
      <w:r w:rsidR="00965012">
        <w:t xml:space="preserve"> the issue</w:t>
      </w:r>
      <w:r>
        <w:t xml:space="preserve">. Fortunately in this scenario, we have already localized </w:t>
      </w:r>
      <w:r w:rsidR="00641548">
        <w:t xml:space="preserve">scope of </w:t>
      </w:r>
      <w:r>
        <w:t xml:space="preserve">the hang </w:t>
      </w:r>
      <w:r w:rsidR="00641548">
        <w:t xml:space="preserve">and it is </w:t>
      </w:r>
      <w:r>
        <w:t xml:space="preserve">associated with a specific action performed in the application. </w:t>
      </w:r>
      <w:r w:rsidR="001D0225">
        <w:t xml:space="preserve">Here are the steps to </w:t>
      </w:r>
      <w:r w:rsidR="00915E4F">
        <w:t xml:space="preserve">reproduce the </w:t>
      </w:r>
      <w:r w:rsidR="00641548">
        <w:t>problem</w:t>
      </w:r>
      <w:r>
        <w:t>.</w:t>
      </w:r>
    </w:p>
    <w:p w14:paraId="243E220D" w14:textId="522F2AA9" w:rsidR="00474324" w:rsidRPr="00474324" w:rsidRDefault="00474324" w:rsidP="000B1F25">
      <w:pPr>
        <w:pStyle w:val="Ln1"/>
        <w:numPr>
          <w:ilvl w:val="1"/>
          <w:numId w:val="7"/>
        </w:numPr>
      </w:pPr>
      <w:r w:rsidRPr="00474324">
        <w:t xml:space="preserve">Open </w:t>
      </w:r>
      <w:r w:rsidRPr="000B1F25">
        <w:rPr>
          <w:rStyle w:val="Strong"/>
        </w:rPr>
        <w:t>FotoVision.exe</w:t>
      </w:r>
      <w:r w:rsidRPr="00474324">
        <w:t xml:space="preserve"> from the </w:t>
      </w:r>
      <w:r w:rsidRPr="000B1F25">
        <w:rPr>
          <w:rStyle w:val="Strong"/>
        </w:rPr>
        <w:t>&lt;</w:t>
      </w:r>
      <w:proofErr w:type="spellStart"/>
      <w:r w:rsidRPr="000B1F25">
        <w:rPr>
          <w:rStyle w:val="Strong"/>
        </w:rPr>
        <w:t>FotoVisionDir</w:t>
      </w:r>
      <w:proofErr w:type="spellEnd"/>
      <w:r w:rsidRPr="000B1F25">
        <w:rPr>
          <w:rStyle w:val="Strong"/>
        </w:rPr>
        <w:t>&gt;\</w:t>
      </w:r>
      <w:ins w:id="23" w:author="Wolfgang Kroneder" w:date="2015-02-23T18:18:00Z">
        <w:r w:rsidR="008320C7">
          <w:rPr>
            <w:rStyle w:val="Strong"/>
          </w:rPr>
          <w:t>C#\</w:t>
        </w:r>
      </w:ins>
      <w:r w:rsidRPr="000B1F25">
        <w:rPr>
          <w:rStyle w:val="Strong"/>
        </w:rPr>
        <w:t>Desktop\Bin</w:t>
      </w:r>
      <w:r w:rsidRPr="00474324">
        <w:t xml:space="preserve"> directory.</w:t>
      </w:r>
    </w:p>
    <w:p w14:paraId="7EAD0331" w14:textId="4BBF18CA" w:rsidR="00474324" w:rsidRPr="00474324" w:rsidRDefault="00474324" w:rsidP="000B1F25">
      <w:pPr>
        <w:pStyle w:val="Ln1"/>
        <w:numPr>
          <w:ilvl w:val="1"/>
          <w:numId w:val="7"/>
        </w:numPr>
      </w:pPr>
      <w:r w:rsidRPr="00474324">
        <w:t xml:space="preserve">In the left-hand pane, click the </w:t>
      </w:r>
      <w:r w:rsidRPr="000B1F25">
        <w:rPr>
          <w:rStyle w:val="Strong"/>
        </w:rPr>
        <w:t>Baby</w:t>
      </w:r>
      <w:r w:rsidRPr="00474324">
        <w:t xml:space="preserve"> album.</w:t>
      </w:r>
    </w:p>
    <w:p w14:paraId="4E607107" w14:textId="01334641" w:rsidR="00474324" w:rsidRPr="00474324" w:rsidRDefault="00474324" w:rsidP="000B1F25">
      <w:pPr>
        <w:pStyle w:val="Ln1"/>
        <w:numPr>
          <w:ilvl w:val="1"/>
          <w:numId w:val="7"/>
        </w:numPr>
      </w:pPr>
      <w:r w:rsidRPr="00474324">
        <w:t xml:space="preserve">Click the picture of the </w:t>
      </w:r>
      <w:r w:rsidR="00FD7B83" w:rsidRPr="000B1F25">
        <w:rPr>
          <w:rStyle w:val="Strong"/>
        </w:rPr>
        <w:t>Pink</w:t>
      </w:r>
      <w:r w:rsidR="00FD7B83">
        <w:t xml:space="preserve"> baby</w:t>
      </w:r>
      <w:r w:rsidRPr="00474324">
        <w:t>.</w:t>
      </w:r>
    </w:p>
    <w:p w14:paraId="550C7707" w14:textId="70F9C191" w:rsidR="009944CF" w:rsidRDefault="00474324" w:rsidP="000B1F25">
      <w:pPr>
        <w:pStyle w:val="Ln1"/>
        <w:numPr>
          <w:ilvl w:val="1"/>
          <w:numId w:val="7"/>
        </w:numPr>
      </w:pPr>
      <w:r w:rsidRPr="00474324">
        <w:t xml:space="preserve">On the toolbar, click the </w:t>
      </w:r>
      <w:r w:rsidRPr="000B1F25">
        <w:rPr>
          <w:rStyle w:val="Strong"/>
        </w:rPr>
        <w:t>Photo Actions</w:t>
      </w:r>
      <w:r w:rsidRPr="00474324">
        <w:t xml:space="preserve"> button located sixth from the right.</w:t>
      </w:r>
    </w:p>
    <w:p w14:paraId="39F65751" w14:textId="5B13B09E" w:rsidR="00FD7B83" w:rsidRDefault="00FD7B83" w:rsidP="000B1F25">
      <w:pPr>
        <w:pStyle w:val="Ln1"/>
        <w:numPr>
          <w:ilvl w:val="1"/>
          <w:numId w:val="7"/>
        </w:numPr>
      </w:pPr>
      <w:r>
        <w:t xml:space="preserve">In the </w:t>
      </w:r>
      <w:r w:rsidRPr="00FD7B83">
        <w:rPr>
          <w:rStyle w:val="Strong"/>
        </w:rPr>
        <w:t>Photo Actions</w:t>
      </w:r>
      <w:r w:rsidRPr="00FD7B83">
        <w:t xml:space="preserve"> pane </w:t>
      </w:r>
      <w:r w:rsidR="00022507">
        <w:t xml:space="preserve">and </w:t>
      </w:r>
      <w:r w:rsidRPr="00FD7B83">
        <w:t xml:space="preserve">on the </w:t>
      </w:r>
      <w:r w:rsidRPr="00FD7B83">
        <w:rPr>
          <w:rStyle w:val="Strong"/>
        </w:rPr>
        <w:t>Adjust</w:t>
      </w:r>
      <w:r w:rsidRPr="00FD7B83">
        <w:t xml:space="preserve"> tab</w:t>
      </w:r>
      <w:r w:rsidR="001D0225">
        <w:t>,</w:t>
      </w:r>
      <w:r>
        <w:t xml:space="preserve"> </w:t>
      </w:r>
      <w:r w:rsidR="001D0225">
        <w:t>click and drag the slider values to the following</w:t>
      </w:r>
      <w:r>
        <w:t>:</w:t>
      </w:r>
    </w:p>
    <w:tbl>
      <w:tblPr>
        <w:tblStyle w:val="LightList-Accent1"/>
        <w:tblW w:w="0" w:type="auto"/>
        <w:tblInd w:w="1638" w:type="dxa"/>
        <w:tblLook w:val="0000" w:firstRow="0" w:lastRow="0" w:firstColumn="0" w:lastColumn="0" w:noHBand="0" w:noVBand="0"/>
      </w:tblPr>
      <w:tblGrid>
        <w:gridCol w:w="2790"/>
        <w:gridCol w:w="1080"/>
      </w:tblGrid>
      <w:tr w:rsidR="001D0225" w14:paraId="76F548BA" w14:textId="77777777" w:rsidTr="000B1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90" w:type="dxa"/>
          </w:tcPr>
          <w:p w14:paraId="0DD6B642" w14:textId="1C76D0E6" w:rsidR="001D0225" w:rsidRDefault="001D0225" w:rsidP="001D0225">
            <w:pPr>
              <w:pStyle w:val="Ln1"/>
              <w:numPr>
                <w:ilvl w:val="0"/>
                <w:numId w:val="0"/>
              </w:numPr>
            </w:pPr>
            <w:r>
              <w:t>Contrast</w:t>
            </w:r>
          </w:p>
        </w:tc>
        <w:tc>
          <w:tcPr>
            <w:tcW w:w="1080" w:type="dxa"/>
          </w:tcPr>
          <w:p w14:paraId="011AA9EB" w14:textId="322A8B54" w:rsidR="001D0225" w:rsidRDefault="001D0225" w:rsidP="001D0225">
            <w:pPr>
              <w:pStyle w:val="Ln1"/>
              <w:numPr>
                <w:ilvl w:val="0"/>
                <w:numId w:val="0"/>
              </w:numPr>
              <w:cnfStyle w:val="000000100000" w:firstRow="0" w:lastRow="0" w:firstColumn="0" w:lastColumn="0" w:oddVBand="0" w:evenVBand="0" w:oddHBand="1" w:evenHBand="0" w:firstRowFirstColumn="0" w:firstRowLastColumn="0" w:lastRowFirstColumn="0" w:lastRowLastColumn="0"/>
            </w:pPr>
            <w:r>
              <w:t>100</w:t>
            </w:r>
          </w:p>
        </w:tc>
      </w:tr>
      <w:tr w:rsidR="001D0225" w14:paraId="13A01B88" w14:textId="77777777" w:rsidTr="000B1F25">
        <w:tc>
          <w:tcPr>
            <w:cnfStyle w:val="000010000000" w:firstRow="0" w:lastRow="0" w:firstColumn="0" w:lastColumn="0" w:oddVBand="1" w:evenVBand="0" w:oddHBand="0" w:evenHBand="0" w:firstRowFirstColumn="0" w:firstRowLastColumn="0" w:lastRowFirstColumn="0" w:lastRowLastColumn="0"/>
            <w:tcW w:w="2790" w:type="dxa"/>
          </w:tcPr>
          <w:p w14:paraId="3AF3F5CB" w14:textId="1538CFF0" w:rsidR="001D0225" w:rsidRDefault="001D0225" w:rsidP="001D0225">
            <w:pPr>
              <w:pStyle w:val="Ln1"/>
              <w:numPr>
                <w:ilvl w:val="0"/>
                <w:numId w:val="0"/>
              </w:numPr>
            </w:pPr>
            <w:r>
              <w:t>Brightness</w:t>
            </w:r>
          </w:p>
        </w:tc>
        <w:tc>
          <w:tcPr>
            <w:tcW w:w="1080" w:type="dxa"/>
          </w:tcPr>
          <w:p w14:paraId="3C293341" w14:textId="252FF02E" w:rsidR="001D0225" w:rsidRDefault="001D0225" w:rsidP="001D0225">
            <w:pPr>
              <w:pStyle w:val="Ln1"/>
              <w:numPr>
                <w:ilvl w:val="0"/>
                <w:numId w:val="0"/>
              </w:numPr>
              <w:cnfStyle w:val="000000000000" w:firstRow="0" w:lastRow="0" w:firstColumn="0" w:lastColumn="0" w:oddVBand="0" w:evenVBand="0" w:oddHBand="0" w:evenHBand="0" w:firstRowFirstColumn="0" w:firstRowLastColumn="0" w:lastRowFirstColumn="0" w:lastRowLastColumn="0"/>
            </w:pPr>
            <w:r>
              <w:t>-100</w:t>
            </w:r>
          </w:p>
        </w:tc>
      </w:tr>
      <w:tr w:rsidR="001D0225" w14:paraId="59143BF5" w14:textId="77777777" w:rsidTr="000B1F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790" w:type="dxa"/>
          </w:tcPr>
          <w:p w14:paraId="004CFEDC" w14:textId="3F8DEF7F" w:rsidR="001D0225" w:rsidRDefault="001D0225" w:rsidP="001D0225">
            <w:pPr>
              <w:pStyle w:val="Ln1"/>
              <w:numPr>
                <w:ilvl w:val="0"/>
                <w:numId w:val="0"/>
              </w:numPr>
            </w:pPr>
            <w:proofErr w:type="spellStart"/>
            <w:r>
              <w:t>Midtones</w:t>
            </w:r>
            <w:proofErr w:type="spellEnd"/>
            <w:r>
              <w:t xml:space="preserve"> (gamma)</w:t>
            </w:r>
          </w:p>
        </w:tc>
        <w:tc>
          <w:tcPr>
            <w:tcW w:w="1080" w:type="dxa"/>
          </w:tcPr>
          <w:p w14:paraId="24D9F838" w14:textId="3B1DE64F" w:rsidR="001D0225" w:rsidRDefault="001D0225" w:rsidP="001D0225">
            <w:pPr>
              <w:pStyle w:val="Ln1"/>
              <w:numPr>
                <w:ilvl w:val="0"/>
                <w:numId w:val="0"/>
              </w:numPr>
              <w:cnfStyle w:val="000000100000" w:firstRow="0" w:lastRow="0" w:firstColumn="0" w:lastColumn="0" w:oddVBand="0" w:evenVBand="0" w:oddHBand="1" w:evenHBand="0" w:firstRowFirstColumn="0" w:firstRowLastColumn="0" w:lastRowFirstColumn="0" w:lastRowLastColumn="0"/>
            </w:pPr>
            <w:r>
              <w:t>100</w:t>
            </w:r>
          </w:p>
        </w:tc>
      </w:tr>
      <w:tr w:rsidR="001D0225" w14:paraId="661E66A1" w14:textId="77777777" w:rsidTr="000B1F25">
        <w:tc>
          <w:tcPr>
            <w:cnfStyle w:val="000010000000" w:firstRow="0" w:lastRow="0" w:firstColumn="0" w:lastColumn="0" w:oddVBand="1" w:evenVBand="0" w:oddHBand="0" w:evenHBand="0" w:firstRowFirstColumn="0" w:firstRowLastColumn="0" w:lastRowFirstColumn="0" w:lastRowLastColumn="0"/>
            <w:tcW w:w="2790" w:type="dxa"/>
          </w:tcPr>
          <w:p w14:paraId="784D1665" w14:textId="4329B5A6" w:rsidR="001D0225" w:rsidRDefault="001D0225" w:rsidP="001D0225">
            <w:pPr>
              <w:pStyle w:val="Ln1"/>
              <w:numPr>
                <w:ilvl w:val="0"/>
                <w:numId w:val="0"/>
              </w:numPr>
            </w:pPr>
            <w:r>
              <w:t>Saturation</w:t>
            </w:r>
          </w:p>
        </w:tc>
        <w:tc>
          <w:tcPr>
            <w:tcW w:w="1080" w:type="dxa"/>
          </w:tcPr>
          <w:p w14:paraId="40610C37" w14:textId="05193720" w:rsidR="001D0225" w:rsidRDefault="001D0225" w:rsidP="001D0225">
            <w:pPr>
              <w:pStyle w:val="Ln1"/>
              <w:numPr>
                <w:ilvl w:val="0"/>
                <w:numId w:val="0"/>
              </w:numPr>
              <w:cnfStyle w:val="000000000000" w:firstRow="0" w:lastRow="0" w:firstColumn="0" w:lastColumn="0" w:oddVBand="0" w:evenVBand="0" w:oddHBand="0" w:evenHBand="0" w:firstRowFirstColumn="0" w:firstRowLastColumn="0" w:lastRowFirstColumn="0" w:lastRowLastColumn="0"/>
            </w:pPr>
            <w:r>
              <w:t>-100</w:t>
            </w:r>
          </w:p>
        </w:tc>
      </w:tr>
    </w:tbl>
    <w:p w14:paraId="7311ED98" w14:textId="41F4CC5D" w:rsidR="00FD7B83" w:rsidRDefault="001D0225" w:rsidP="000B1F25">
      <w:pPr>
        <w:pStyle w:val="Ln1"/>
        <w:numPr>
          <w:ilvl w:val="0"/>
          <w:numId w:val="0"/>
        </w:numPr>
        <w:ind w:left="1080" w:hanging="360"/>
      </w:pPr>
      <w:r>
        <w:tab/>
      </w:r>
      <w:r>
        <w:tab/>
      </w:r>
      <w:r>
        <w:rPr>
          <w:rStyle w:val="Emphasis"/>
        </w:rPr>
        <w:t>Do you notice the lag in slider movement</w:t>
      </w:r>
      <w:r w:rsidRPr="001D0225">
        <w:rPr>
          <w:rStyle w:val="Emphasis"/>
        </w:rPr>
        <w:t>?</w:t>
      </w:r>
      <w:r w:rsidR="00915E4F">
        <w:rPr>
          <w:rStyle w:val="Emphasis"/>
        </w:rPr>
        <w:t xml:space="preserve"> If you drag one of the sliders back and forth </w:t>
      </w:r>
      <w:r w:rsidR="00022507">
        <w:rPr>
          <w:rStyle w:val="Emphasis"/>
        </w:rPr>
        <w:t>continuously</w:t>
      </w:r>
      <w:r w:rsidR="00915E4F">
        <w:rPr>
          <w:rStyle w:val="Emphasis"/>
        </w:rPr>
        <w:t>, does the slider follow your mouse drag?</w:t>
      </w:r>
    </w:p>
    <w:p w14:paraId="1D1C27A4" w14:textId="3FAEF77B" w:rsidR="00D90218" w:rsidRDefault="007000C5">
      <w:pPr>
        <w:pStyle w:val="Ln1"/>
      </w:pPr>
      <w:r>
        <w:t xml:space="preserve">Try and apply </w:t>
      </w:r>
      <w:r w:rsidR="00D90218">
        <w:t>what you have learned in Exercise 1 &amp; 2</w:t>
      </w:r>
      <w:r>
        <w:t xml:space="preserve"> to determine what type of hang this</w:t>
      </w:r>
      <w:r w:rsidR="00022507">
        <w:t xml:space="preserve"> is</w:t>
      </w:r>
      <w:r w:rsidR="00D90218" w:rsidRPr="002E3A9A" w:rsidDel="00D87183">
        <w:t>.</w:t>
      </w:r>
      <w:r>
        <w:t xml:space="preserve"> </w:t>
      </w:r>
      <w:r w:rsidR="00965012" w:rsidRPr="000B1F25">
        <w:rPr>
          <w:rStyle w:val="Emphasis"/>
        </w:rPr>
        <w:t>Hint: Refer to Exercise 1 Step 2. Is this a high CPU hang?</w:t>
      </w:r>
      <w:r w:rsidR="00965012">
        <w:t xml:space="preserve"> </w:t>
      </w:r>
    </w:p>
    <w:p w14:paraId="04192BB2" w14:textId="623B07C1" w:rsidR="00965012" w:rsidRPr="002E3A9A" w:rsidRDefault="00821BE4">
      <w:pPr>
        <w:pStyle w:val="Ln1"/>
      </w:pPr>
      <w:r>
        <w:t>In</w:t>
      </w:r>
      <w:r w:rsidR="00965012">
        <w:t xml:space="preserve"> the previous exercises, we have only shown you post mortem debugging </w:t>
      </w:r>
      <w:r>
        <w:t>by collecting</w:t>
      </w:r>
      <w:r w:rsidR="00965012">
        <w:t xml:space="preserve"> memory dumps. </w:t>
      </w:r>
      <w:r>
        <w:t>For brief intermittent</w:t>
      </w:r>
      <w:r w:rsidR="000F6583">
        <w:t xml:space="preserve"> </w:t>
      </w:r>
      <w:r w:rsidR="00965012">
        <w:t>hangs,</w:t>
      </w:r>
      <w:r w:rsidR="00785415">
        <w:t xml:space="preserve"> it</w:t>
      </w:r>
      <w:r w:rsidR="00965012">
        <w:t xml:space="preserve"> is almost impossible to catch a memory dump </w:t>
      </w:r>
      <w:r w:rsidR="00022507">
        <w:t>during</w:t>
      </w:r>
      <w:r w:rsidR="00965012">
        <w:t xml:space="preserve"> the hang. Hence, we </w:t>
      </w:r>
      <w:r>
        <w:t xml:space="preserve">will </w:t>
      </w:r>
      <w:r w:rsidR="00785415">
        <w:t>live debug the process</w:t>
      </w:r>
      <w:r>
        <w:t xml:space="preserve"> </w:t>
      </w:r>
      <w:r w:rsidR="00022507">
        <w:t xml:space="preserve">which </w:t>
      </w:r>
      <w:r>
        <w:t>will allow us to inspect the state of the process more quickly</w:t>
      </w:r>
      <w:r w:rsidR="00965012">
        <w:t xml:space="preserve">. </w:t>
      </w:r>
    </w:p>
    <w:p w14:paraId="550C770D" w14:textId="60415416" w:rsidR="009944CF" w:rsidRDefault="009944CF" w:rsidP="00DB17A1">
      <w:pPr>
        <w:pStyle w:val="Note"/>
      </w:pPr>
      <w:r w:rsidRPr="00DB17A1">
        <w:rPr>
          <w:rStyle w:val="NotePrefix"/>
        </w:rPr>
        <w:t>Note:</w:t>
      </w:r>
      <w:r>
        <w:t xml:space="preserve"> </w:t>
      </w:r>
      <w:r w:rsidR="00785415">
        <w:t>Live debugging a server process is almost always a bad idea</w:t>
      </w:r>
      <w:r w:rsidR="00C14634">
        <w:t xml:space="preserve"> because one wrong mistake</w:t>
      </w:r>
      <w:r w:rsidR="00A308E7">
        <w:t xml:space="preserve"> </w:t>
      </w:r>
      <w:r w:rsidR="00C14634">
        <w:t xml:space="preserve">can lead to </w:t>
      </w:r>
      <w:r w:rsidR="00A308E7">
        <w:t>crash</w:t>
      </w:r>
      <w:r w:rsidR="00C14634">
        <w:t>ing the process</w:t>
      </w:r>
      <w:r w:rsidR="00A308E7">
        <w:t xml:space="preserve"> affecting hundreds if not tho</w:t>
      </w:r>
      <w:r w:rsidR="00ED502D">
        <w:t>usands of</w:t>
      </w:r>
      <w:r w:rsidR="00A308E7">
        <w:t xml:space="preserve"> production users.</w:t>
      </w:r>
    </w:p>
    <w:p w14:paraId="54CD3A13" w14:textId="77777777" w:rsidR="00821BE4" w:rsidRPr="00821BE4" w:rsidRDefault="00821BE4" w:rsidP="000B1F25">
      <w:pPr>
        <w:pStyle w:val="Ln1"/>
        <w:numPr>
          <w:ilvl w:val="1"/>
          <w:numId w:val="7"/>
        </w:numPr>
      </w:pPr>
      <w:r w:rsidRPr="00821BE4">
        <w:t xml:space="preserve">Start </w:t>
      </w:r>
      <w:proofErr w:type="spellStart"/>
      <w:r w:rsidRPr="00821BE4">
        <w:rPr>
          <w:rStyle w:val="Strong"/>
        </w:rPr>
        <w:t>Windbg</w:t>
      </w:r>
      <w:proofErr w:type="spellEnd"/>
      <w:r w:rsidRPr="00821BE4">
        <w:t xml:space="preserve"> and snap the window to the left by using the keystroke sequence Start + Left arrow.</w:t>
      </w:r>
    </w:p>
    <w:p w14:paraId="6039C8C9" w14:textId="77777777" w:rsidR="00821BE4" w:rsidRPr="00821BE4" w:rsidRDefault="00821BE4" w:rsidP="000B1F25">
      <w:pPr>
        <w:pStyle w:val="Ln1"/>
        <w:numPr>
          <w:ilvl w:val="1"/>
          <w:numId w:val="7"/>
        </w:numPr>
      </w:pPr>
      <w:r w:rsidRPr="00821BE4">
        <w:lastRenderedPageBreak/>
        <w:t xml:space="preserve">Start </w:t>
      </w:r>
      <w:r w:rsidRPr="00821BE4">
        <w:rPr>
          <w:rStyle w:val="Strong"/>
        </w:rPr>
        <w:t xml:space="preserve">FotoVision.exe </w:t>
      </w:r>
      <w:r w:rsidRPr="00821BE4">
        <w:t>and snap the window to the right by using the keystroke sequence Start + Right arrow.</w:t>
      </w:r>
    </w:p>
    <w:p w14:paraId="23D8B7B7" w14:textId="1622758A" w:rsidR="00821BE4" w:rsidRPr="00821BE4" w:rsidRDefault="00821BE4" w:rsidP="000B1F25">
      <w:pPr>
        <w:pStyle w:val="Ln1"/>
        <w:numPr>
          <w:ilvl w:val="1"/>
          <w:numId w:val="7"/>
        </w:numPr>
      </w:pPr>
      <w:r w:rsidRPr="00821BE4">
        <w:t xml:space="preserve">Attach </w:t>
      </w:r>
      <w:proofErr w:type="spellStart"/>
      <w:r w:rsidRPr="00821BE4">
        <w:rPr>
          <w:rStyle w:val="Strong"/>
        </w:rPr>
        <w:t>Windbg</w:t>
      </w:r>
      <w:proofErr w:type="spellEnd"/>
      <w:r w:rsidRPr="00821BE4">
        <w:t xml:space="preserve"> to the </w:t>
      </w:r>
      <w:r w:rsidRPr="00821BE4">
        <w:rPr>
          <w:rStyle w:val="Strong"/>
        </w:rPr>
        <w:t>FotoVision.exe</w:t>
      </w:r>
      <w:r w:rsidRPr="00821BE4">
        <w:t xml:space="preserve"> process. </w:t>
      </w:r>
      <w:r w:rsidRPr="00821BE4">
        <w:rPr>
          <w:rStyle w:val="Emphasis"/>
        </w:rPr>
        <w:t xml:space="preserve">Now you are setup to switch efficiently between </w:t>
      </w:r>
      <w:proofErr w:type="spellStart"/>
      <w:r w:rsidRPr="00821BE4">
        <w:rPr>
          <w:rStyle w:val="Emphasis"/>
        </w:rPr>
        <w:t>Windbg</w:t>
      </w:r>
      <w:proofErr w:type="spellEnd"/>
      <w:r w:rsidRPr="00821BE4">
        <w:rPr>
          <w:rStyle w:val="Emphasis"/>
        </w:rPr>
        <w:t xml:space="preserve"> &amp; </w:t>
      </w:r>
      <w:proofErr w:type="spellStart"/>
      <w:r w:rsidRPr="00821BE4">
        <w:rPr>
          <w:rStyle w:val="Emphasis"/>
        </w:rPr>
        <w:t>FotoVision</w:t>
      </w:r>
      <w:proofErr w:type="spellEnd"/>
      <w:r w:rsidRPr="00821BE4">
        <w:rPr>
          <w:rStyle w:val="Emphasis"/>
        </w:rPr>
        <w:t xml:space="preserve"> which is essentially to break in quickly when the hang occurs. </w:t>
      </w:r>
      <w:r w:rsidR="006226DD">
        <w:rPr>
          <w:rStyle w:val="Emphasis"/>
        </w:rPr>
        <w:t>Read ahead the following instructions and c</w:t>
      </w:r>
      <w:r w:rsidRPr="00821BE4">
        <w:rPr>
          <w:rStyle w:val="Emphasis"/>
        </w:rPr>
        <w:t>onsult with your instructor if you need help.</w:t>
      </w:r>
    </w:p>
    <w:p w14:paraId="4C0CA226" w14:textId="2B676C9E" w:rsidR="00821BE4" w:rsidRPr="00821BE4" w:rsidRDefault="00022507" w:rsidP="000B1F25">
      <w:pPr>
        <w:pStyle w:val="Ln1"/>
        <w:numPr>
          <w:ilvl w:val="1"/>
          <w:numId w:val="7"/>
        </w:numPr>
      </w:pPr>
      <w:r>
        <w:t xml:space="preserve">In </w:t>
      </w:r>
      <w:proofErr w:type="spellStart"/>
      <w:r>
        <w:t>Windbg</w:t>
      </w:r>
      <w:proofErr w:type="spellEnd"/>
      <w:r>
        <w:t>, t</w:t>
      </w:r>
      <w:r w:rsidR="00821BE4" w:rsidRPr="00821BE4">
        <w:t xml:space="preserve">ype in 'g' and hit enter to allow </w:t>
      </w:r>
      <w:proofErr w:type="spellStart"/>
      <w:r w:rsidR="00821BE4" w:rsidRPr="00821BE4">
        <w:t>FotoVision</w:t>
      </w:r>
      <w:proofErr w:type="spellEnd"/>
      <w:r w:rsidR="00821BE4" w:rsidRPr="00821BE4">
        <w:t xml:space="preserve"> to continue running. </w:t>
      </w:r>
    </w:p>
    <w:p w14:paraId="1BB56E43" w14:textId="39BEBC92" w:rsidR="00821BE4" w:rsidRPr="00821BE4" w:rsidRDefault="00821BE4" w:rsidP="000B1F25">
      <w:pPr>
        <w:pStyle w:val="Ln1"/>
        <w:numPr>
          <w:ilvl w:val="1"/>
          <w:numId w:val="7"/>
        </w:numPr>
      </w:pPr>
      <w:r w:rsidRPr="00821BE4">
        <w:t xml:space="preserve">In </w:t>
      </w:r>
      <w:proofErr w:type="spellStart"/>
      <w:r w:rsidR="00022507">
        <w:t>FotoVision</w:t>
      </w:r>
      <w:proofErr w:type="spellEnd"/>
      <w:r w:rsidR="00022507">
        <w:t xml:space="preserve"> and on </w:t>
      </w:r>
      <w:r w:rsidRPr="00821BE4">
        <w:t xml:space="preserve">the left-hand pane, click the </w:t>
      </w:r>
      <w:r w:rsidRPr="00821BE4">
        <w:rPr>
          <w:rStyle w:val="Strong"/>
        </w:rPr>
        <w:t>Baby</w:t>
      </w:r>
      <w:r w:rsidRPr="00821BE4">
        <w:t xml:space="preserve"> album.</w:t>
      </w:r>
    </w:p>
    <w:p w14:paraId="1A53CDBE" w14:textId="77777777" w:rsidR="00821BE4" w:rsidRPr="00821BE4" w:rsidRDefault="00821BE4" w:rsidP="000B1F25">
      <w:pPr>
        <w:pStyle w:val="Ln1"/>
        <w:numPr>
          <w:ilvl w:val="1"/>
          <w:numId w:val="7"/>
        </w:numPr>
      </w:pPr>
      <w:r w:rsidRPr="00821BE4">
        <w:t xml:space="preserve">Click the picture of the </w:t>
      </w:r>
      <w:r w:rsidRPr="00821BE4">
        <w:rPr>
          <w:rStyle w:val="Strong"/>
        </w:rPr>
        <w:t>Pink</w:t>
      </w:r>
      <w:r w:rsidRPr="00821BE4">
        <w:t xml:space="preserve"> baby.</w:t>
      </w:r>
    </w:p>
    <w:p w14:paraId="1C08BDDA" w14:textId="77777777" w:rsidR="00821BE4" w:rsidRPr="00821BE4" w:rsidRDefault="00821BE4" w:rsidP="000B1F25">
      <w:pPr>
        <w:pStyle w:val="Ln1"/>
        <w:numPr>
          <w:ilvl w:val="1"/>
          <w:numId w:val="7"/>
        </w:numPr>
      </w:pPr>
      <w:r w:rsidRPr="00821BE4">
        <w:t xml:space="preserve">On the toolbar, click the </w:t>
      </w:r>
      <w:r w:rsidRPr="00821BE4">
        <w:rPr>
          <w:rStyle w:val="Strong"/>
        </w:rPr>
        <w:t>Photo Actions</w:t>
      </w:r>
      <w:r w:rsidRPr="00821BE4">
        <w:t xml:space="preserve"> button located sixth from the right.</w:t>
      </w:r>
    </w:p>
    <w:p w14:paraId="16682725" w14:textId="186E0446" w:rsidR="00821BE4" w:rsidRPr="00821BE4" w:rsidRDefault="00821BE4" w:rsidP="000B1F25">
      <w:pPr>
        <w:pStyle w:val="Ln1"/>
        <w:numPr>
          <w:ilvl w:val="1"/>
          <w:numId w:val="7"/>
        </w:numPr>
      </w:pPr>
      <w:r w:rsidRPr="00821BE4">
        <w:t xml:space="preserve">In the </w:t>
      </w:r>
      <w:r w:rsidRPr="00821BE4">
        <w:rPr>
          <w:rStyle w:val="Strong"/>
        </w:rPr>
        <w:t>Photo Actions</w:t>
      </w:r>
      <w:r w:rsidRPr="00821BE4">
        <w:t xml:space="preserve"> pane that comes up on the </w:t>
      </w:r>
      <w:r w:rsidRPr="00821BE4">
        <w:rPr>
          <w:rStyle w:val="Strong"/>
        </w:rPr>
        <w:t>Adjust</w:t>
      </w:r>
      <w:r w:rsidRPr="00821BE4">
        <w:t xml:space="preserve"> tab, click and drag </w:t>
      </w:r>
      <w:r w:rsidR="000C6679">
        <w:rPr>
          <w:rStyle w:val="Strong"/>
        </w:rPr>
        <w:t>any of the</w:t>
      </w:r>
      <w:r w:rsidRPr="00821BE4">
        <w:rPr>
          <w:rStyle w:val="Strong"/>
        </w:rPr>
        <w:t xml:space="preserve"> </w:t>
      </w:r>
      <w:r w:rsidRPr="000B1F25">
        <w:rPr>
          <w:rStyle w:val="Strong"/>
        </w:rPr>
        <w:t>slider</w:t>
      </w:r>
      <w:r w:rsidRPr="00821BE4">
        <w:t xml:space="preserve"> to </w:t>
      </w:r>
      <w:r w:rsidR="000C6679" w:rsidRPr="000C6679">
        <w:t xml:space="preserve">value </w:t>
      </w:r>
      <w:r w:rsidRPr="000B1F25">
        <w:rPr>
          <w:rStyle w:val="Strong"/>
        </w:rPr>
        <w:t>100</w:t>
      </w:r>
      <w:r w:rsidRPr="00821BE4">
        <w:t>.</w:t>
      </w:r>
    </w:p>
    <w:p w14:paraId="34B26CD7" w14:textId="77777777" w:rsidR="00821BE4" w:rsidRDefault="00821BE4" w:rsidP="000B1F25">
      <w:pPr>
        <w:pStyle w:val="Ln1"/>
        <w:numPr>
          <w:ilvl w:val="1"/>
          <w:numId w:val="7"/>
        </w:numPr>
      </w:pPr>
      <w:r w:rsidRPr="00821BE4">
        <w:t xml:space="preserve">Quickly hit the </w:t>
      </w:r>
      <w:r w:rsidRPr="00821BE4">
        <w:rPr>
          <w:rStyle w:val="Strong"/>
        </w:rPr>
        <w:t>Break</w:t>
      </w:r>
      <w:r w:rsidRPr="00821BE4">
        <w:t xml:space="preserve"> button in </w:t>
      </w:r>
      <w:proofErr w:type="spellStart"/>
      <w:r w:rsidRPr="00821BE4">
        <w:rPr>
          <w:rStyle w:val="Strong"/>
        </w:rPr>
        <w:t>Windbg</w:t>
      </w:r>
      <w:proofErr w:type="spellEnd"/>
      <w:r w:rsidRPr="00821BE4">
        <w:t xml:space="preserve"> to break into FotoVision.exe.</w:t>
      </w:r>
    </w:p>
    <w:p w14:paraId="5F0A0756" w14:textId="5A72DBEE" w:rsidR="00112F4B" w:rsidRDefault="00112F4B" w:rsidP="000B1F25">
      <w:pPr>
        <w:pStyle w:val="Ln1"/>
        <w:numPr>
          <w:ilvl w:val="1"/>
          <w:numId w:val="7"/>
        </w:numPr>
      </w:pPr>
      <w:r>
        <w:t>Type in the command "~0s" and then Enter.</w:t>
      </w:r>
    </w:p>
    <w:p w14:paraId="54AA40C4" w14:textId="036C1135" w:rsidR="00112F4B" w:rsidRPr="00821BE4" w:rsidRDefault="00112F4B" w:rsidP="000B1F25">
      <w:pPr>
        <w:pStyle w:val="Ln1"/>
        <w:numPr>
          <w:ilvl w:val="1"/>
          <w:numId w:val="7"/>
        </w:numPr>
      </w:pPr>
      <w:r>
        <w:t xml:space="preserve">Type in the command "k" to inspect the </w:t>
      </w:r>
      <w:proofErr w:type="spellStart"/>
      <w:r>
        <w:t>callstack</w:t>
      </w:r>
      <w:proofErr w:type="spellEnd"/>
      <w:r>
        <w:t xml:space="preserve"> of thread 0 which is the GUI thread.</w:t>
      </w:r>
    </w:p>
    <w:p w14:paraId="550C770F" w14:textId="53CDD466" w:rsidR="009944CF" w:rsidRDefault="00022507" w:rsidP="00601232">
      <w:pPr>
        <w:pStyle w:val="Ln1"/>
        <w:numPr>
          <w:ilvl w:val="1"/>
          <w:numId w:val="7"/>
        </w:numPr>
      </w:pPr>
      <w:r>
        <w:t>I</w:t>
      </w:r>
      <w:r w:rsidR="000C6679">
        <w:t xml:space="preserve">f you see the following </w:t>
      </w:r>
      <w:proofErr w:type="spellStart"/>
      <w:r w:rsidR="000C6679">
        <w:t>callstack</w:t>
      </w:r>
      <w:proofErr w:type="spellEnd"/>
      <w:r>
        <w:t>, repeat steps H to J</w:t>
      </w:r>
      <w:r w:rsidR="000C6679">
        <w:t xml:space="preserve">. That means you have broken in after the hang. </w:t>
      </w:r>
      <w:r>
        <w:t xml:space="preserve">Remember to use the "g" command before repeating. </w:t>
      </w:r>
      <w:r w:rsidR="000C6679" w:rsidRPr="000B1F25">
        <w:rPr>
          <w:rStyle w:val="Emphasis"/>
        </w:rPr>
        <w:t>This hang example is written to last about 2 seconds. You'll need to be quick with you</w:t>
      </w:r>
      <w:r w:rsidR="000C6679">
        <w:rPr>
          <w:rStyle w:val="Emphasis"/>
        </w:rPr>
        <w:t>r</w:t>
      </w:r>
      <w:r w:rsidR="000C6679" w:rsidRPr="000B1F25">
        <w:rPr>
          <w:rStyle w:val="Emphasis"/>
        </w:rPr>
        <w:t xml:space="preserve"> hand eye coordination.</w:t>
      </w:r>
      <w:r w:rsidR="000C6679">
        <w:t xml:space="preserve"> </w:t>
      </w:r>
    </w:p>
    <w:p w14:paraId="19C8E49E" w14:textId="77777777" w:rsidR="000C6679" w:rsidRPr="000C6679" w:rsidRDefault="000C6679" w:rsidP="000C6679">
      <w:pPr>
        <w:pStyle w:val="Code"/>
      </w:pPr>
      <w:r w:rsidRPr="000C6679">
        <w:t xml:space="preserve">   </w:t>
      </w:r>
      <w:proofErr w:type="gramStart"/>
      <w:r w:rsidRPr="000C6679">
        <w:t>0  Id</w:t>
      </w:r>
      <w:proofErr w:type="gramEnd"/>
      <w:r w:rsidRPr="000C6679">
        <w:t xml:space="preserve">: 2154.17c0 Suspend: 1 </w:t>
      </w:r>
      <w:proofErr w:type="spellStart"/>
      <w:r w:rsidRPr="000C6679">
        <w:t>Teb</w:t>
      </w:r>
      <w:proofErr w:type="spellEnd"/>
      <w:r w:rsidRPr="000C6679">
        <w:t>: 7efdd000 Unfrozen</w:t>
      </w:r>
    </w:p>
    <w:p w14:paraId="4AF732B3" w14:textId="77777777" w:rsidR="000C6679" w:rsidRPr="000C6679" w:rsidRDefault="000C6679" w:rsidP="000C6679">
      <w:pPr>
        <w:pStyle w:val="Code"/>
      </w:pPr>
      <w:proofErr w:type="spellStart"/>
      <w:r w:rsidRPr="000C6679">
        <w:t>ChildEBP</w:t>
      </w:r>
      <w:proofErr w:type="spellEnd"/>
      <w:r w:rsidRPr="000C6679">
        <w:t xml:space="preserve"> </w:t>
      </w:r>
      <w:proofErr w:type="spellStart"/>
      <w:r w:rsidRPr="000C6679">
        <w:t>RetAddr</w:t>
      </w:r>
      <w:proofErr w:type="spellEnd"/>
      <w:r w:rsidRPr="000C6679">
        <w:t xml:space="preserve">  </w:t>
      </w:r>
    </w:p>
    <w:p w14:paraId="0860EACD" w14:textId="77777777" w:rsidR="000C6679" w:rsidRPr="000C6679" w:rsidRDefault="000C6679" w:rsidP="000C6679">
      <w:pPr>
        <w:pStyle w:val="Code"/>
      </w:pPr>
      <w:r w:rsidRPr="000C6679">
        <w:t xml:space="preserve">003bebcc 58999aba </w:t>
      </w:r>
      <w:r w:rsidRPr="000B1F25">
        <w:rPr>
          <w:rStyle w:val="Strong"/>
        </w:rPr>
        <w:t>USER</w:t>
      </w:r>
      <w:proofErr w:type="gramStart"/>
      <w:r w:rsidRPr="000B1F25">
        <w:rPr>
          <w:rStyle w:val="Strong"/>
        </w:rPr>
        <w:t>32!NtUserWaitMessage</w:t>
      </w:r>
      <w:proofErr w:type="gramEnd"/>
      <w:r w:rsidRPr="000C6679">
        <w:t>+0x15</w:t>
      </w:r>
    </w:p>
    <w:p w14:paraId="091C71EC" w14:textId="77777777" w:rsidR="000C6679" w:rsidRPr="000C6679" w:rsidRDefault="000C6679" w:rsidP="000C6679">
      <w:pPr>
        <w:pStyle w:val="Code"/>
      </w:pPr>
      <w:r w:rsidRPr="000C6679">
        <w:t>003bec60 5899956c System_Windows_Forms_</w:t>
      </w:r>
      <w:proofErr w:type="gramStart"/>
      <w:r w:rsidRPr="000C6679">
        <w:t>ni!System.Windows</w:t>
      </w:r>
      <w:proofErr w:type="gramEnd"/>
      <w:r w:rsidRPr="000C6679">
        <w:t>.Forms.Application+ComponentManager.System.Windows.Forms.UnsafeNativeMethods.IMsoComponentManager.FPushMessageLoop(IntPtr, Int32, Int32)+0x402</w:t>
      </w:r>
    </w:p>
    <w:p w14:paraId="234B2E19" w14:textId="77777777" w:rsidR="000C6679" w:rsidRPr="000C6679" w:rsidRDefault="000C6679" w:rsidP="000C6679">
      <w:pPr>
        <w:pStyle w:val="Code"/>
      </w:pPr>
      <w:r w:rsidRPr="000C6679">
        <w:t>003becbc 589993c1 System_Windows_Forms_</w:t>
      </w:r>
      <w:proofErr w:type="gramStart"/>
      <w:r w:rsidRPr="000C6679">
        <w:t>ni!System.Windows</w:t>
      </w:r>
      <w:proofErr w:type="gramEnd"/>
      <w:r w:rsidRPr="000C6679">
        <w:t xml:space="preserve">.Forms.Application+ThreadContext.RunMessageLoopInner(Int32, </w:t>
      </w:r>
      <w:proofErr w:type="spellStart"/>
      <w:r w:rsidRPr="000C6679">
        <w:t>System.Windows.Forms.ApplicationContext</w:t>
      </w:r>
      <w:proofErr w:type="spellEnd"/>
      <w:r w:rsidRPr="000C6679">
        <w:t>)+0x16c</w:t>
      </w:r>
    </w:p>
    <w:p w14:paraId="163433E0" w14:textId="77777777" w:rsidR="000C6679" w:rsidRPr="000C6679" w:rsidRDefault="000C6679" w:rsidP="000C6679">
      <w:pPr>
        <w:pStyle w:val="Code"/>
      </w:pPr>
      <w:r w:rsidRPr="000C6679">
        <w:t xml:space="preserve">003becec 589236dd </w:t>
      </w:r>
      <w:r w:rsidRPr="000B1F25">
        <w:rPr>
          <w:rStyle w:val="Strong"/>
        </w:rPr>
        <w:t>System_Windows_Forms_</w:t>
      </w:r>
      <w:proofErr w:type="gramStart"/>
      <w:r w:rsidRPr="000B1F25">
        <w:rPr>
          <w:rStyle w:val="Strong"/>
        </w:rPr>
        <w:t>ni!System.Windows</w:t>
      </w:r>
      <w:proofErr w:type="gramEnd"/>
      <w:r w:rsidRPr="000B1F25">
        <w:rPr>
          <w:rStyle w:val="Strong"/>
        </w:rPr>
        <w:t>.Forms.Application+ThreadContext.RunMessageLoop</w:t>
      </w:r>
      <w:r w:rsidRPr="000C6679">
        <w:t xml:space="preserve">(Int32, </w:t>
      </w:r>
      <w:proofErr w:type="spellStart"/>
      <w:r w:rsidRPr="000C6679">
        <w:t>System.Windows.Forms.ApplicationContext</w:t>
      </w:r>
      <w:proofErr w:type="spellEnd"/>
      <w:r w:rsidRPr="000C6679">
        <w:t>)+0x61</w:t>
      </w:r>
    </w:p>
    <w:p w14:paraId="6BB6D417" w14:textId="77777777" w:rsidR="000C6679" w:rsidRPr="000C6679" w:rsidRDefault="000C6679" w:rsidP="000C6679">
      <w:pPr>
        <w:pStyle w:val="Code"/>
      </w:pPr>
      <w:r w:rsidRPr="000C6679">
        <w:t>003bed04 002a03f5 System_Windows_Forms_</w:t>
      </w:r>
      <w:proofErr w:type="gramStart"/>
      <w:r w:rsidRPr="000C6679">
        <w:t>ni!System.Windows</w:t>
      </w:r>
      <w:proofErr w:type="gramEnd"/>
      <w:r w:rsidRPr="000C6679">
        <w:t>.Forms.Application.Run(System.Windows.Forms.Form)+0x31</w:t>
      </w:r>
    </w:p>
    <w:p w14:paraId="5FF36DA4" w14:textId="1A5A2985" w:rsidR="000C6679" w:rsidRPr="000C6679" w:rsidRDefault="000C6679" w:rsidP="000C6679">
      <w:pPr>
        <w:pStyle w:val="Code"/>
      </w:pPr>
      <w:r w:rsidRPr="000C6679">
        <w:t xml:space="preserve">003bed2c 002a01ae </w:t>
      </w:r>
      <w:proofErr w:type="spellStart"/>
      <w:proofErr w:type="gramStart"/>
      <w:r w:rsidR="00C928BA">
        <w:t>FotoVision!FotoVisionDesktop.</w:t>
      </w:r>
      <w:r w:rsidRPr="000C6679">
        <w:t>MainForm</w:t>
      </w:r>
      <w:proofErr w:type="gramEnd"/>
      <w:r w:rsidRPr="000C6679">
        <w:t>.Run</w:t>
      </w:r>
      <w:proofErr w:type="spellEnd"/>
      <w:r w:rsidRPr="000C6679">
        <w:t>()+0x95</w:t>
      </w:r>
    </w:p>
    <w:p w14:paraId="18C20D03" w14:textId="0FF78C57" w:rsidR="000C6679" w:rsidRPr="000C6679" w:rsidRDefault="000C6679" w:rsidP="000C6679">
      <w:pPr>
        <w:pStyle w:val="Code"/>
      </w:pPr>
      <w:r w:rsidRPr="000C6679">
        <w:t xml:space="preserve">003bed64 703f21bb </w:t>
      </w:r>
      <w:proofErr w:type="spellStart"/>
      <w:proofErr w:type="gramStart"/>
      <w:r w:rsidR="00C928BA">
        <w:t>FotoVision!FotoVisionDesktop.</w:t>
      </w:r>
      <w:r w:rsidRPr="000C6679">
        <w:t>MainForm</w:t>
      </w:r>
      <w:proofErr w:type="gramEnd"/>
      <w:r w:rsidRPr="000C6679">
        <w:t>.Main</w:t>
      </w:r>
      <w:proofErr w:type="spellEnd"/>
      <w:r w:rsidRPr="000C6679">
        <w:t>()+0xce</w:t>
      </w:r>
    </w:p>
    <w:p w14:paraId="6779FD29" w14:textId="77777777" w:rsidR="000C6679" w:rsidRPr="000C6679" w:rsidRDefault="000C6679" w:rsidP="000C6679">
      <w:pPr>
        <w:pStyle w:val="Code"/>
      </w:pPr>
      <w:r w:rsidRPr="000C6679">
        <w:t xml:space="preserve">003bed74 70414be2 </w:t>
      </w:r>
      <w:proofErr w:type="gramStart"/>
      <w:r w:rsidRPr="000C6679">
        <w:t>clr!CallDescrWorker</w:t>
      </w:r>
      <w:proofErr w:type="gramEnd"/>
      <w:r w:rsidRPr="000C6679">
        <w:t>+0x33</w:t>
      </w:r>
    </w:p>
    <w:p w14:paraId="4DF1FC43" w14:textId="77777777" w:rsidR="000C6679" w:rsidRPr="000C6679" w:rsidRDefault="000C6679" w:rsidP="000C6679">
      <w:pPr>
        <w:pStyle w:val="Code"/>
      </w:pPr>
      <w:r w:rsidRPr="000C6679">
        <w:t xml:space="preserve">003bedf0 70414d84 </w:t>
      </w:r>
      <w:proofErr w:type="gramStart"/>
      <w:r w:rsidRPr="000C6679">
        <w:t>clr!CallDescrWorkerWithHandler</w:t>
      </w:r>
      <w:proofErr w:type="gramEnd"/>
      <w:r w:rsidRPr="000C6679">
        <w:t>+0x8e</w:t>
      </w:r>
    </w:p>
    <w:p w14:paraId="57678588" w14:textId="77777777" w:rsidR="000C6679" w:rsidRPr="000C6679" w:rsidRDefault="000C6679" w:rsidP="000C6679">
      <w:pPr>
        <w:pStyle w:val="Code"/>
      </w:pPr>
      <w:r w:rsidRPr="000C6679">
        <w:t xml:space="preserve">003bef34 70414db9 </w:t>
      </w:r>
      <w:proofErr w:type="spellStart"/>
      <w:proofErr w:type="gramStart"/>
      <w:r w:rsidRPr="000C6679">
        <w:t>clr!MethodDesc</w:t>
      </w:r>
      <w:proofErr w:type="spellEnd"/>
      <w:r w:rsidRPr="000C6679">
        <w:t>::</w:t>
      </w:r>
      <w:proofErr w:type="gramEnd"/>
      <w:r w:rsidRPr="000C6679">
        <w:t>CallDescr+0x194</w:t>
      </w:r>
    </w:p>
    <w:p w14:paraId="397AA187" w14:textId="77777777" w:rsidR="000C6679" w:rsidRPr="000C6679" w:rsidRDefault="000C6679" w:rsidP="000C6679">
      <w:pPr>
        <w:pStyle w:val="Code"/>
      </w:pPr>
      <w:r w:rsidRPr="000C6679">
        <w:t xml:space="preserve">003bef50 70414dd9 </w:t>
      </w:r>
      <w:proofErr w:type="spellStart"/>
      <w:proofErr w:type="gramStart"/>
      <w:r w:rsidRPr="000C6679">
        <w:t>clr!MethodDesc</w:t>
      </w:r>
      <w:proofErr w:type="spellEnd"/>
      <w:r w:rsidRPr="000C6679">
        <w:t>::</w:t>
      </w:r>
      <w:proofErr w:type="gramEnd"/>
      <w:r w:rsidRPr="000C6679">
        <w:t>CallTargetWorker+0x21</w:t>
      </w:r>
    </w:p>
    <w:p w14:paraId="309379D5" w14:textId="77777777" w:rsidR="000C6679" w:rsidRPr="000C6679" w:rsidRDefault="000C6679" w:rsidP="000C6679">
      <w:pPr>
        <w:pStyle w:val="Code"/>
      </w:pPr>
      <w:r w:rsidRPr="000C6679">
        <w:t xml:space="preserve">003bef68 70517e1d </w:t>
      </w:r>
      <w:proofErr w:type="spellStart"/>
      <w:proofErr w:type="gramStart"/>
      <w:r w:rsidRPr="000C6679">
        <w:t>clr!MethodDescCallSite</w:t>
      </w:r>
      <w:proofErr w:type="spellEnd"/>
      <w:r w:rsidRPr="000C6679">
        <w:t>::</w:t>
      </w:r>
      <w:proofErr w:type="gramEnd"/>
      <w:r w:rsidRPr="000C6679">
        <w:t>Call_RetArgSlot+0x1c</w:t>
      </w:r>
    </w:p>
    <w:p w14:paraId="24B5A64A" w14:textId="77777777" w:rsidR="000C6679" w:rsidRPr="000C6679" w:rsidRDefault="000C6679" w:rsidP="000C6679">
      <w:pPr>
        <w:pStyle w:val="Code"/>
      </w:pPr>
      <w:r w:rsidRPr="000C6679">
        <w:t xml:space="preserve">003bf0cc 70517f28 </w:t>
      </w:r>
      <w:proofErr w:type="spellStart"/>
      <w:proofErr w:type="gramStart"/>
      <w:r w:rsidRPr="000C6679">
        <w:t>clr!ClassLoader</w:t>
      </w:r>
      <w:proofErr w:type="spellEnd"/>
      <w:r w:rsidRPr="000C6679">
        <w:t>::</w:t>
      </w:r>
      <w:proofErr w:type="gramEnd"/>
      <w:r w:rsidRPr="000C6679">
        <w:t>RunMain+0x24c</w:t>
      </w:r>
    </w:p>
    <w:p w14:paraId="67B92A6A" w14:textId="77777777" w:rsidR="000C6679" w:rsidRPr="000C6679" w:rsidRDefault="000C6679" w:rsidP="000C6679">
      <w:pPr>
        <w:pStyle w:val="Code"/>
      </w:pPr>
      <w:r w:rsidRPr="000C6679">
        <w:t xml:space="preserve">003bf334 70517d3f </w:t>
      </w:r>
      <w:proofErr w:type="spellStart"/>
      <w:proofErr w:type="gramStart"/>
      <w:r w:rsidRPr="000C6679">
        <w:t>clr!Assembly</w:t>
      </w:r>
      <w:proofErr w:type="spellEnd"/>
      <w:r w:rsidRPr="000C6679">
        <w:t>::</w:t>
      </w:r>
      <w:proofErr w:type="gramEnd"/>
      <w:r w:rsidRPr="000C6679">
        <w:t>ExecuteMainMethod+0xc1</w:t>
      </w:r>
    </w:p>
    <w:p w14:paraId="459D13ED" w14:textId="77777777" w:rsidR="000C6679" w:rsidRPr="000C6679" w:rsidRDefault="000C6679" w:rsidP="000C6679">
      <w:pPr>
        <w:pStyle w:val="Code"/>
      </w:pPr>
      <w:r w:rsidRPr="000C6679">
        <w:lastRenderedPageBreak/>
        <w:t xml:space="preserve">003bf818 70518131 </w:t>
      </w:r>
      <w:proofErr w:type="spellStart"/>
      <w:proofErr w:type="gramStart"/>
      <w:r w:rsidRPr="000C6679">
        <w:t>clr!SystemDomain</w:t>
      </w:r>
      <w:proofErr w:type="spellEnd"/>
      <w:r w:rsidRPr="000C6679">
        <w:t>::</w:t>
      </w:r>
      <w:proofErr w:type="gramEnd"/>
      <w:r w:rsidRPr="000C6679">
        <w:t>ExecuteMainMethod+0x4ec</w:t>
      </w:r>
    </w:p>
    <w:p w14:paraId="361248C2" w14:textId="77777777" w:rsidR="000C6679" w:rsidRPr="000C6679" w:rsidRDefault="000C6679" w:rsidP="000C6679">
      <w:pPr>
        <w:pStyle w:val="Code"/>
      </w:pPr>
      <w:r w:rsidRPr="000C6679">
        <w:t xml:space="preserve">003bf86c 70518032 </w:t>
      </w:r>
      <w:proofErr w:type="gramStart"/>
      <w:r w:rsidRPr="000C6679">
        <w:t>clr!ExecuteEXE</w:t>
      </w:r>
      <w:proofErr w:type="gramEnd"/>
      <w:r w:rsidRPr="000C6679">
        <w:t>+0x58</w:t>
      </w:r>
    </w:p>
    <w:p w14:paraId="767E1643" w14:textId="77777777" w:rsidR="000C6679" w:rsidRPr="000C6679" w:rsidRDefault="000C6679" w:rsidP="000C6679">
      <w:pPr>
        <w:pStyle w:val="Code"/>
      </w:pPr>
      <w:r w:rsidRPr="000C6679">
        <w:t xml:space="preserve">003bf8b8 705568b0 </w:t>
      </w:r>
      <w:proofErr w:type="gramStart"/>
      <w:r w:rsidRPr="000C6679">
        <w:t>clr!_</w:t>
      </w:r>
      <w:proofErr w:type="gramEnd"/>
      <w:r w:rsidRPr="000C6679">
        <w:t>CorExeMainInternal+0x19f</w:t>
      </w:r>
    </w:p>
    <w:p w14:paraId="5E28F5BC" w14:textId="77777777" w:rsidR="000C6679" w:rsidRPr="000C6679" w:rsidRDefault="000C6679" w:rsidP="000C6679">
      <w:pPr>
        <w:pStyle w:val="Code"/>
      </w:pPr>
      <w:r w:rsidRPr="000C6679">
        <w:t xml:space="preserve">003bf8f0 70a655ab </w:t>
      </w:r>
      <w:proofErr w:type="gramStart"/>
      <w:r w:rsidRPr="000C6679">
        <w:t>clr!_</w:t>
      </w:r>
      <w:proofErr w:type="gramEnd"/>
      <w:r w:rsidRPr="000C6679">
        <w:t>CorExeMain+0x4e</w:t>
      </w:r>
    </w:p>
    <w:p w14:paraId="64680EA0" w14:textId="77777777" w:rsidR="000C6679" w:rsidRPr="000C6679" w:rsidRDefault="000C6679" w:rsidP="000C6679">
      <w:pPr>
        <w:pStyle w:val="Code"/>
      </w:pPr>
      <w:r w:rsidRPr="000C6679">
        <w:t xml:space="preserve">003bf8fc 70b97f16 </w:t>
      </w:r>
      <w:proofErr w:type="gramStart"/>
      <w:r w:rsidRPr="000C6679">
        <w:t>mscoreei!_</w:t>
      </w:r>
      <w:proofErr w:type="gramEnd"/>
      <w:r w:rsidRPr="000C6679">
        <w:t>CorExeMain+0x38</w:t>
      </w:r>
    </w:p>
    <w:p w14:paraId="07060E75" w14:textId="77777777" w:rsidR="000C6679" w:rsidRPr="000C6679" w:rsidRDefault="000C6679" w:rsidP="000C6679">
      <w:pPr>
        <w:pStyle w:val="Code"/>
      </w:pPr>
      <w:r w:rsidRPr="000C6679">
        <w:t xml:space="preserve">003bf90c 70b94de3 </w:t>
      </w:r>
      <w:proofErr w:type="gramStart"/>
      <w:r w:rsidRPr="000C6679">
        <w:t>MSCOREE!ShellShim</w:t>
      </w:r>
      <w:proofErr w:type="gramEnd"/>
      <w:r w:rsidRPr="000C6679">
        <w:t>__CorExeMain+0x99</w:t>
      </w:r>
    </w:p>
    <w:p w14:paraId="0E655B6D" w14:textId="77777777" w:rsidR="000C6679" w:rsidRPr="000C6679" w:rsidRDefault="000C6679" w:rsidP="000C6679">
      <w:pPr>
        <w:pStyle w:val="Code"/>
      </w:pPr>
      <w:r w:rsidRPr="000C6679">
        <w:t xml:space="preserve">003bf914 750f339a </w:t>
      </w:r>
      <w:proofErr w:type="gramStart"/>
      <w:r w:rsidRPr="000C6679">
        <w:t>MSCOREE!_</w:t>
      </w:r>
      <w:proofErr w:type="gramEnd"/>
      <w:r w:rsidRPr="000C6679">
        <w:t>CorExeMain_Exported+0x8</w:t>
      </w:r>
    </w:p>
    <w:p w14:paraId="61710B8F" w14:textId="77777777" w:rsidR="000C6679" w:rsidRPr="000C6679" w:rsidRDefault="000C6679" w:rsidP="000C6679">
      <w:pPr>
        <w:pStyle w:val="Code"/>
      </w:pPr>
      <w:r w:rsidRPr="000C6679">
        <w:t>003bf920 773a9ed2 KERNEL</w:t>
      </w:r>
      <w:proofErr w:type="gramStart"/>
      <w:r w:rsidRPr="000C6679">
        <w:t>32!BaseThreadInitThunk</w:t>
      </w:r>
      <w:proofErr w:type="gramEnd"/>
      <w:r w:rsidRPr="000C6679">
        <w:t>+0xe</w:t>
      </w:r>
    </w:p>
    <w:p w14:paraId="48D5582C" w14:textId="77777777" w:rsidR="000C6679" w:rsidRPr="000C6679" w:rsidRDefault="000C6679" w:rsidP="000C6679">
      <w:pPr>
        <w:pStyle w:val="Code"/>
      </w:pPr>
      <w:r w:rsidRPr="000C6679">
        <w:t xml:space="preserve">003bf960 773a9ea5 </w:t>
      </w:r>
      <w:proofErr w:type="gramStart"/>
      <w:r w:rsidRPr="000C6679">
        <w:t>ntdll!_</w:t>
      </w:r>
      <w:proofErr w:type="gramEnd"/>
      <w:r w:rsidRPr="000C6679">
        <w:t>_RtlUserThreadStart+0x70</w:t>
      </w:r>
    </w:p>
    <w:p w14:paraId="51DD0DAC" w14:textId="3BA4670D" w:rsidR="000C6679" w:rsidRPr="000C6679" w:rsidRDefault="000C6679" w:rsidP="000C6679">
      <w:pPr>
        <w:pStyle w:val="Code"/>
      </w:pPr>
      <w:r w:rsidRPr="000C6679">
        <w:t xml:space="preserve">003bf978 00000000 </w:t>
      </w:r>
      <w:proofErr w:type="gramStart"/>
      <w:r w:rsidRPr="000C6679">
        <w:t>ntdll!_</w:t>
      </w:r>
      <w:proofErr w:type="gramEnd"/>
      <w:r w:rsidRPr="000C6679">
        <w:t>RtlUserThreadStart+0x1b</w:t>
      </w:r>
    </w:p>
    <w:p w14:paraId="550C7710" w14:textId="18B1A493" w:rsidR="009944CF" w:rsidRDefault="00112F4B" w:rsidP="009944CF">
      <w:pPr>
        <w:pStyle w:val="Ln1"/>
        <w:numPr>
          <w:ilvl w:val="1"/>
          <w:numId w:val="7"/>
        </w:numPr>
      </w:pPr>
      <w:r>
        <w:t xml:space="preserve">However if you see the following </w:t>
      </w:r>
      <w:proofErr w:type="spellStart"/>
      <w:r>
        <w:t>callstack</w:t>
      </w:r>
      <w:proofErr w:type="spellEnd"/>
      <w:r>
        <w:t xml:space="preserve"> instead that means you have broken in just in time and</w:t>
      </w:r>
      <w:r w:rsidR="00B429B8">
        <w:t xml:space="preserve"> are</w:t>
      </w:r>
      <w:r>
        <w:t xml:space="preserve"> ready to proceed </w:t>
      </w:r>
      <w:r w:rsidR="00B429B8">
        <w:t>to</w:t>
      </w:r>
      <w:r>
        <w:t xml:space="preserve"> </w:t>
      </w:r>
      <w:r w:rsidR="00B429B8">
        <w:t>the next steps.</w:t>
      </w:r>
    </w:p>
    <w:p w14:paraId="7081E0BD" w14:textId="7EC3B515" w:rsidR="00112F4B" w:rsidRPr="00112F4B" w:rsidRDefault="00112F4B" w:rsidP="00112F4B">
      <w:pPr>
        <w:pStyle w:val="Code"/>
      </w:pPr>
      <w:r w:rsidRPr="000B1F25">
        <w:rPr>
          <w:rStyle w:val="Strong"/>
        </w:rPr>
        <w:t>0:000</w:t>
      </w:r>
      <w:r>
        <w:t>&gt; k</w:t>
      </w:r>
    </w:p>
    <w:p w14:paraId="41979F88" w14:textId="77777777" w:rsidR="00112F4B" w:rsidRPr="00112F4B" w:rsidRDefault="00112F4B" w:rsidP="00112F4B">
      <w:pPr>
        <w:pStyle w:val="Code"/>
      </w:pPr>
      <w:proofErr w:type="spellStart"/>
      <w:r w:rsidRPr="00112F4B">
        <w:t>ChildEBP</w:t>
      </w:r>
      <w:proofErr w:type="spellEnd"/>
      <w:r w:rsidRPr="00112F4B">
        <w:t xml:space="preserve"> </w:t>
      </w:r>
      <w:proofErr w:type="spellStart"/>
      <w:r w:rsidRPr="00112F4B">
        <w:t>RetAddr</w:t>
      </w:r>
      <w:proofErr w:type="spellEnd"/>
      <w:r w:rsidRPr="00112F4B">
        <w:t xml:space="preserve">  </w:t>
      </w:r>
    </w:p>
    <w:p w14:paraId="70CFFB65" w14:textId="77777777" w:rsidR="00112F4B" w:rsidRPr="00112F4B" w:rsidRDefault="00112F4B" w:rsidP="00112F4B">
      <w:pPr>
        <w:pStyle w:val="Code"/>
      </w:pPr>
      <w:r w:rsidRPr="00112F4B">
        <w:t xml:space="preserve">003be208 753631bb </w:t>
      </w:r>
      <w:proofErr w:type="gramStart"/>
      <w:r w:rsidRPr="00112F4B">
        <w:t>ntdll!ZwDelayExecution</w:t>
      </w:r>
      <w:proofErr w:type="gramEnd"/>
      <w:r w:rsidRPr="00112F4B">
        <w:t>+0x15</w:t>
      </w:r>
    </w:p>
    <w:p w14:paraId="75EC4D78" w14:textId="77777777" w:rsidR="00112F4B" w:rsidRPr="00112F4B" w:rsidRDefault="00112F4B" w:rsidP="00112F4B">
      <w:pPr>
        <w:pStyle w:val="Code"/>
      </w:pPr>
      <w:r w:rsidRPr="00112F4B">
        <w:t xml:space="preserve">003be270 75363a8b </w:t>
      </w:r>
      <w:proofErr w:type="gramStart"/>
      <w:r w:rsidRPr="00112F4B">
        <w:t>KERNELBASE!SleepEx</w:t>
      </w:r>
      <w:proofErr w:type="gramEnd"/>
      <w:r w:rsidRPr="00112F4B">
        <w:t>+0x65</w:t>
      </w:r>
    </w:p>
    <w:p w14:paraId="0564F77F" w14:textId="77777777" w:rsidR="00112F4B" w:rsidRPr="00112F4B" w:rsidRDefault="00112F4B" w:rsidP="00112F4B">
      <w:pPr>
        <w:pStyle w:val="Code"/>
      </w:pPr>
      <w:r w:rsidRPr="00112F4B">
        <w:t xml:space="preserve">003be280 0ff31dba </w:t>
      </w:r>
      <w:proofErr w:type="gramStart"/>
      <w:r w:rsidRPr="00112F4B">
        <w:t>KERNELBASE!Sleep</w:t>
      </w:r>
      <w:proofErr w:type="gramEnd"/>
      <w:r w:rsidRPr="00112F4B">
        <w:t>+0xf</w:t>
      </w:r>
    </w:p>
    <w:p w14:paraId="0D778334" w14:textId="77777777" w:rsidR="00112F4B" w:rsidRPr="00112F4B" w:rsidRDefault="00112F4B" w:rsidP="00112F4B">
      <w:pPr>
        <w:pStyle w:val="Code"/>
      </w:pPr>
      <w:r w:rsidRPr="00112F4B">
        <w:t xml:space="preserve">003be294 74b8586c </w:t>
      </w:r>
      <w:proofErr w:type="spellStart"/>
      <w:proofErr w:type="gramStart"/>
      <w:r w:rsidRPr="000B1F25">
        <w:rPr>
          <w:rStyle w:val="Strong"/>
        </w:rPr>
        <w:t>CommonUtilSTA!CLog</w:t>
      </w:r>
      <w:proofErr w:type="spellEnd"/>
      <w:r w:rsidRPr="000B1F25">
        <w:rPr>
          <w:rStyle w:val="Strong"/>
        </w:rPr>
        <w:t>::</w:t>
      </w:r>
      <w:proofErr w:type="gramEnd"/>
      <w:r w:rsidRPr="000B1F25">
        <w:rPr>
          <w:rStyle w:val="Strong"/>
        </w:rPr>
        <w:t>Write</w:t>
      </w:r>
      <w:r w:rsidRPr="00112F4B">
        <w:t>+0x1a</w:t>
      </w:r>
    </w:p>
    <w:p w14:paraId="3CF120FB" w14:textId="77777777" w:rsidR="00112F4B" w:rsidRPr="00112F4B" w:rsidRDefault="00112F4B" w:rsidP="00112F4B">
      <w:pPr>
        <w:pStyle w:val="Code"/>
      </w:pPr>
      <w:r w:rsidRPr="00112F4B">
        <w:t>003be2b0 74c005f1 RPCRT</w:t>
      </w:r>
      <w:proofErr w:type="gramStart"/>
      <w:r w:rsidRPr="00112F4B">
        <w:t>4!Invoke</w:t>
      </w:r>
      <w:proofErr w:type="gramEnd"/>
      <w:r w:rsidRPr="00112F4B">
        <w:t>+0x2a</w:t>
      </w:r>
    </w:p>
    <w:p w14:paraId="098B14C7" w14:textId="77777777" w:rsidR="00112F4B" w:rsidRPr="00112F4B" w:rsidRDefault="00112F4B" w:rsidP="00112F4B">
      <w:pPr>
        <w:pStyle w:val="Code"/>
      </w:pPr>
      <w:r w:rsidRPr="00112F4B">
        <w:t>003be6b4 767faec1 RPCRT</w:t>
      </w:r>
      <w:proofErr w:type="gramStart"/>
      <w:r w:rsidRPr="00112F4B">
        <w:t>4!NdrStubCall</w:t>
      </w:r>
      <w:proofErr w:type="gramEnd"/>
      <w:r w:rsidRPr="00112F4B">
        <w:t>2+0x2ea</w:t>
      </w:r>
    </w:p>
    <w:p w14:paraId="37A8D6BB" w14:textId="77777777" w:rsidR="00112F4B" w:rsidRPr="00112F4B" w:rsidRDefault="00112F4B" w:rsidP="00112F4B">
      <w:pPr>
        <w:pStyle w:val="Code"/>
      </w:pPr>
      <w:r w:rsidRPr="00112F4B">
        <w:t>003be6fc 7682ffd3 ole</w:t>
      </w:r>
      <w:proofErr w:type="gramStart"/>
      <w:r w:rsidRPr="00112F4B">
        <w:t>32!CStdStubBuffer</w:t>
      </w:r>
      <w:proofErr w:type="gramEnd"/>
      <w:r w:rsidRPr="00112F4B">
        <w:t>_Invoke+0x3c</w:t>
      </w:r>
    </w:p>
    <w:p w14:paraId="6342A5DD" w14:textId="77777777" w:rsidR="00112F4B" w:rsidRPr="00112F4B" w:rsidRDefault="00112F4B" w:rsidP="00112F4B">
      <w:pPr>
        <w:pStyle w:val="Code"/>
      </w:pPr>
      <w:r w:rsidRPr="00112F4B">
        <w:t>003be720 767fd876 OLEAUT</w:t>
      </w:r>
      <w:proofErr w:type="gramStart"/>
      <w:r w:rsidRPr="00112F4B">
        <w:t>32!CUnivStubWrapper::</w:t>
      </w:r>
      <w:proofErr w:type="gramEnd"/>
      <w:r w:rsidRPr="00112F4B">
        <w:t>Invoke+0xcb</w:t>
      </w:r>
    </w:p>
    <w:p w14:paraId="0EE1F8A3" w14:textId="77777777" w:rsidR="00112F4B" w:rsidRPr="00112F4B" w:rsidRDefault="00112F4B" w:rsidP="00112F4B">
      <w:pPr>
        <w:pStyle w:val="Code"/>
      </w:pPr>
      <w:r w:rsidRPr="00112F4B">
        <w:t>003be768 767fddd0 ole</w:t>
      </w:r>
      <w:proofErr w:type="gramStart"/>
      <w:r w:rsidRPr="00112F4B">
        <w:t>32!SyncStubInvoke</w:t>
      </w:r>
      <w:proofErr w:type="gramEnd"/>
      <w:r w:rsidRPr="00112F4B">
        <w:t>+0x3c</w:t>
      </w:r>
    </w:p>
    <w:p w14:paraId="0E0C4788" w14:textId="77777777" w:rsidR="00112F4B" w:rsidRPr="00112F4B" w:rsidRDefault="00112F4B" w:rsidP="00112F4B">
      <w:pPr>
        <w:pStyle w:val="Code"/>
      </w:pPr>
      <w:r w:rsidRPr="00112F4B">
        <w:t>003be7b4 76718a43 ole</w:t>
      </w:r>
      <w:proofErr w:type="gramStart"/>
      <w:r w:rsidRPr="00112F4B">
        <w:t>32!StubInvoke</w:t>
      </w:r>
      <w:proofErr w:type="gramEnd"/>
      <w:r w:rsidRPr="00112F4B">
        <w:t>+0xb9</w:t>
      </w:r>
    </w:p>
    <w:p w14:paraId="0820D65F" w14:textId="77777777" w:rsidR="00112F4B" w:rsidRPr="00112F4B" w:rsidRDefault="00112F4B" w:rsidP="00112F4B">
      <w:pPr>
        <w:pStyle w:val="Code"/>
      </w:pPr>
      <w:r w:rsidRPr="00112F4B">
        <w:t>003be890 76718938 ole</w:t>
      </w:r>
      <w:proofErr w:type="gramStart"/>
      <w:r w:rsidRPr="00112F4B">
        <w:t>32!CCtxComChnl::</w:t>
      </w:r>
      <w:proofErr w:type="gramEnd"/>
      <w:r w:rsidRPr="00112F4B">
        <w:t>ContextInvoke+0xfa</w:t>
      </w:r>
    </w:p>
    <w:p w14:paraId="6ECCA332" w14:textId="77777777" w:rsidR="00112F4B" w:rsidRPr="00112F4B" w:rsidRDefault="00112F4B" w:rsidP="00112F4B">
      <w:pPr>
        <w:pStyle w:val="Code"/>
      </w:pPr>
      <w:r w:rsidRPr="00112F4B">
        <w:t>003be8ac 7671950a ole</w:t>
      </w:r>
      <w:proofErr w:type="gramStart"/>
      <w:r w:rsidRPr="00112F4B">
        <w:t>32!MTAInvoke</w:t>
      </w:r>
      <w:proofErr w:type="gramEnd"/>
      <w:r w:rsidRPr="00112F4B">
        <w:t>+0x1a</w:t>
      </w:r>
    </w:p>
    <w:p w14:paraId="3B9DA735" w14:textId="77777777" w:rsidR="00112F4B" w:rsidRPr="00112F4B" w:rsidRDefault="00112F4B" w:rsidP="00112F4B">
      <w:pPr>
        <w:pStyle w:val="Code"/>
      </w:pPr>
      <w:r w:rsidRPr="00112F4B">
        <w:t>003be8d8 767fdccd ole</w:t>
      </w:r>
      <w:proofErr w:type="gramStart"/>
      <w:r w:rsidRPr="00112F4B">
        <w:t>32!STAInvoke</w:t>
      </w:r>
      <w:proofErr w:type="gramEnd"/>
      <w:r w:rsidRPr="00112F4B">
        <w:t>+0x46</w:t>
      </w:r>
    </w:p>
    <w:p w14:paraId="2A24616A" w14:textId="77777777" w:rsidR="00112F4B" w:rsidRPr="00112F4B" w:rsidRDefault="00112F4B" w:rsidP="00112F4B">
      <w:pPr>
        <w:pStyle w:val="Code"/>
      </w:pPr>
      <w:r w:rsidRPr="00112F4B">
        <w:t>003be90c 767fdb41 ole</w:t>
      </w:r>
      <w:proofErr w:type="gramStart"/>
      <w:r w:rsidRPr="00112F4B">
        <w:t>32!AppInvoke</w:t>
      </w:r>
      <w:proofErr w:type="gramEnd"/>
      <w:r w:rsidRPr="00112F4B">
        <w:t>+0xab</w:t>
      </w:r>
    </w:p>
    <w:p w14:paraId="50B9EC15" w14:textId="77777777" w:rsidR="00112F4B" w:rsidRPr="00112F4B" w:rsidRDefault="00112F4B" w:rsidP="00112F4B">
      <w:pPr>
        <w:pStyle w:val="Code"/>
      </w:pPr>
      <w:r w:rsidRPr="00112F4B">
        <w:t>003be9ec 767fe1fd ole</w:t>
      </w:r>
      <w:proofErr w:type="gramStart"/>
      <w:r w:rsidRPr="00112F4B">
        <w:t>32!ComInvokeWithLockAndIPID</w:t>
      </w:r>
      <w:proofErr w:type="gramEnd"/>
      <w:r w:rsidRPr="00112F4B">
        <w:t>+0x372</w:t>
      </w:r>
    </w:p>
    <w:p w14:paraId="07A2D3E6" w14:textId="77777777" w:rsidR="00112F4B" w:rsidRPr="00112F4B" w:rsidRDefault="00112F4B" w:rsidP="00112F4B">
      <w:pPr>
        <w:pStyle w:val="Code"/>
      </w:pPr>
      <w:r w:rsidRPr="00112F4B">
        <w:t>003bea14 76719367 ole</w:t>
      </w:r>
      <w:proofErr w:type="gramStart"/>
      <w:r w:rsidRPr="00112F4B">
        <w:t>32!ComInvoke</w:t>
      </w:r>
      <w:proofErr w:type="gramEnd"/>
      <w:r w:rsidRPr="00112F4B">
        <w:t>+0xc5</w:t>
      </w:r>
    </w:p>
    <w:p w14:paraId="0CA7D21C" w14:textId="77777777" w:rsidR="00112F4B" w:rsidRPr="00112F4B" w:rsidRDefault="00112F4B" w:rsidP="00112F4B">
      <w:pPr>
        <w:pStyle w:val="Code"/>
      </w:pPr>
      <w:r w:rsidRPr="00112F4B">
        <w:t>003bea28 76719326 ole</w:t>
      </w:r>
      <w:proofErr w:type="gramStart"/>
      <w:r w:rsidRPr="00112F4B">
        <w:t>32!ThreadDispatch</w:t>
      </w:r>
      <w:proofErr w:type="gramEnd"/>
      <w:r w:rsidRPr="00112F4B">
        <w:t>+0x23</w:t>
      </w:r>
    </w:p>
    <w:p w14:paraId="1D342E74" w14:textId="77777777" w:rsidR="00112F4B" w:rsidRPr="00112F4B" w:rsidRDefault="00112F4B" w:rsidP="00112F4B">
      <w:pPr>
        <w:pStyle w:val="Code"/>
      </w:pPr>
      <w:r w:rsidRPr="00112F4B">
        <w:t>003bea6c 752162fa ole</w:t>
      </w:r>
      <w:proofErr w:type="gramStart"/>
      <w:r w:rsidRPr="00112F4B">
        <w:t>32!ThreadWndProc</w:t>
      </w:r>
      <w:proofErr w:type="gramEnd"/>
      <w:r w:rsidRPr="00112F4B">
        <w:t>+0x161</w:t>
      </w:r>
    </w:p>
    <w:p w14:paraId="75E6C70B" w14:textId="77777777" w:rsidR="00112F4B" w:rsidRPr="00112F4B" w:rsidRDefault="00112F4B" w:rsidP="00112F4B">
      <w:pPr>
        <w:pStyle w:val="Code"/>
      </w:pPr>
      <w:r w:rsidRPr="00112F4B">
        <w:t>003bea98 75216d3a USER</w:t>
      </w:r>
      <w:proofErr w:type="gramStart"/>
      <w:r w:rsidRPr="00112F4B">
        <w:t>32!InternalCallWinProc</w:t>
      </w:r>
      <w:proofErr w:type="gramEnd"/>
      <w:r w:rsidRPr="00112F4B">
        <w:t>+0x23</w:t>
      </w:r>
    </w:p>
    <w:p w14:paraId="316EE5F6" w14:textId="77777777" w:rsidR="00112F4B" w:rsidRPr="00112F4B" w:rsidRDefault="00112F4B" w:rsidP="00112F4B">
      <w:pPr>
        <w:pStyle w:val="Code"/>
      </w:pPr>
      <w:r w:rsidRPr="00112F4B">
        <w:t>003beb10 752177c4 USER</w:t>
      </w:r>
      <w:proofErr w:type="gramStart"/>
      <w:r w:rsidRPr="00112F4B">
        <w:t>32!UserCallWinProcCheckWow</w:t>
      </w:r>
      <w:proofErr w:type="gramEnd"/>
      <w:r w:rsidRPr="00112F4B">
        <w:t>+0x109</w:t>
      </w:r>
    </w:p>
    <w:p w14:paraId="0678D6AD" w14:textId="77777777" w:rsidR="00112F4B" w:rsidRPr="00112F4B" w:rsidRDefault="00112F4B" w:rsidP="00112F4B">
      <w:pPr>
        <w:pStyle w:val="Code"/>
      </w:pPr>
      <w:r w:rsidRPr="00112F4B">
        <w:t>003beb70 7521788a USER</w:t>
      </w:r>
      <w:proofErr w:type="gramStart"/>
      <w:r w:rsidRPr="00112F4B">
        <w:t>32!DispatchMessageWorker</w:t>
      </w:r>
      <w:proofErr w:type="gramEnd"/>
      <w:r w:rsidRPr="00112F4B">
        <w:t>+0x3bc</w:t>
      </w:r>
    </w:p>
    <w:p w14:paraId="64D06930" w14:textId="77777777" w:rsidR="00112F4B" w:rsidRPr="00112F4B" w:rsidRDefault="00112F4B" w:rsidP="00112F4B">
      <w:pPr>
        <w:pStyle w:val="Code"/>
      </w:pPr>
      <w:r w:rsidRPr="00112F4B">
        <w:t>003beb80 589a56dc USER</w:t>
      </w:r>
      <w:proofErr w:type="gramStart"/>
      <w:r w:rsidRPr="00112F4B">
        <w:t>32!DispatchMessageW</w:t>
      </w:r>
      <w:proofErr w:type="gramEnd"/>
      <w:r w:rsidRPr="00112F4B">
        <w:t>+0xf</w:t>
      </w:r>
    </w:p>
    <w:p w14:paraId="2A603513" w14:textId="77777777" w:rsidR="00112F4B" w:rsidRPr="00112F4B" w:rsidRDefault="00112F4B" w:rsidP="00112F4B">
      <w:pPr>
        <w:pStyle w:val="Code"/>
      </w:pPr>
      <w:r w:rsidRPr="00112F4B">
        <w:t>003bebcc 5899993f System_Windows_Forms_ni!DomainBoundILStubClass.IL_STUB_</w:t>
      </w:r>
      <w:proofErr w:type="gramStart"/>
      <w:r w:rsidRPr="00112F4B">
        <w:t>PInvoke(</w:t>
      </w:r>
      <w:proofErr w:type="gramEnd"/>
      <w:r w:rsidRPr="00112F4B">
        <w:t xml:space="preserve">MSG </w:t>
      </w:r>
      <w:proofErr w:type="spellStart"/>
      <w:r w:rsidRPr="00112F4B">
        <w:t>ByRef</w:t>
      </w:r>
      <w:proofErr w:type="spellEnd"/>
      <w:r w:rsidRPr="00112F4B">
        <w:t>)+0x3c</w:t>
      </w:r>
    </w:p>
    <w:p w14:paraId="47E0DD30" w14:textId="77777777" w:rsidR="00112F4B" w:rsidRPr="00112F4B" w:rsidRDefault="00112F4B" w:rsidP="00112F4B">
      <w:pPr>
        <w:pStyle w:val="Code"/>
      </w:pPr>
      <w:r w:rsidRPr="00112F4B">
        <w:t>003bec60 5899956c System_Windows_Forms_</w:t>
      </w:r>
      <w:proofErr w:type="gramStart"/>
      <w:r w:rsidRPr="00112F4B">
        <w:t>ni!System.Windows</w:t>
      </w:r>
      <w:proofErr w:type="gramEnd"/>
      <w:r w:rsidRPr="00112F4B">
        <w:t>.Forms.Application+ComponentManager.System.Windows.Forms.UnsafeNativeMethods.IMsoComponentManager.FPushMessageLoop(IntPtr, Int32, Int32)+0x287</w:t>
      </w:r>
    </w:p>
    <w:p w14:paraId="189258A0" w14:textId="77777777" w:rsidR="00112F4B" w:rsidRPr="00112F4B" w:rsidRDefault="00112F4B" w:rsidP="00112F4B">
      <w:pPr>
        <w:pStyle w:val="Code"/>
      </w:pPr>
      <w:r w:rsidRPr="00112F4B">
        <w:t>003becbc 589993c1 System_Windows_Forms_</w:t>
      </w:r>
      <w:proofErr w:type="gramStart"/>
      <w:r w:rsidRPr="00112F4B">
        <w:t>ni!System.Windows</w:t>
      </w:r>
      <w:proofErr w:type="gramEnd"/>
      <w:r w:rsidRPr="00112F4B">
        <w:t xml:space="preserve">.Forms.Application+ThreadContext.RunMessageLoopInner(Int32, </w:t>
      </w:r>
      <w:proofErr w:type="spellStart"/>
      <w:r w:rsidRPr="00112F4B">
        <w:t>System.Windows.Forms.ApplicationContext</w:t>
      </w:r>
      <w:proofErr w:type="spellEnd"/>
      <w:r w:rsidRPr="00112F4B">
        <w:t>)+0x16c</w:t>
      </w:r>
    </w:p>
    <w:p w14:paraId="415EB1F7" w14:textId="77777777" w:rsidR="00112F4B" w:rsidRPr="00112F4B" w:rsidRDefault="00112F4B" w:rsidP="00112F4B">
      <w:pPr>
        <w:pStyle w:val="Code"/>
      </w:pPr>
      <w:r w:rsidRPr="00112F4B">
        <w:t>003becec 589236dd System_Windows_Forms_</w:t>
      </w:r>
      <w:proofErr w:type="gramStart"/>
      <w:r w:rsidRPr="00112F4B">
        <w:t>ni!System.Windows</w:t>
      </w:r>
      <w:proofErr w:type="gramEnd"/>
      <w:r w:rsidRPr="00112F4B">
        <w:t xml:space="preserve">.Forms.Application+ThreadContext.RunMessageLoop(Int32, </w:t>
      </w:r>
      <w:proofErr w:type="spellStart"/>
      <w:r w:rsidRPr="00112F4B">
        <w:t>System.Windows.Forms.ApplicationContext</w:t>
      </w:r>
      <w:proofErr w:type="spellEnd"/>
      <w:r w:rsidRPr="00112F4B">
        <w:t>)+0x61</w:t>
      </w:r>
    </w:p>
    <w:p w14:paraId="68DE2147" w14:textId="77777777" w:rsidR="00112F4B" w:rsidRPr="00112F4B" w:rsidRDefault="00112F4B" w:rsidP="00112F4B">
      <w:pPr>
        <w:pStyle w:val="Code"/>
      </w:pPr>
      <w:r w:rsidRPr="00112F4B">
        <w:t>003bed04 002a03f5 System_Windows_Forms_</w:t>
      </w:r>
      <w:proofErr w:type="gramStart"/>
      <w:r w:rsidRPr="00112F4B">
        <w:t>ni!System.Windows</w:t>
      </w:r>
      <w:proofErr w:type="gramEnd"/>
      <w:r w:rsidRPr="00112F4B">
        <w:t>.Forms.Application.Run(System.Windows.Forms.Form)+0x31</w:t>
      </w:r>
    </w:p>
    <w:p w14:paraId="2CAF84C0" w14:textId="720348BB" w:rsidR="00112F4B" w:rsidRPr="00112F4B" w:rsidRDefault="00112F4B" w:rsidP="00112F4B">
      <w:pPr>
        <w:pStyle w:val="Code"/>
      </w:pPr>
      <w:r w:rsidRPr="00112F4B">
        <w:t xml:space="preserve">003bed2c 002a01ae </w:t>
      </w:r>
      <w:proofErr w:type="spellStart"/>
      <w:proofErr w:type="gramStart"/>
      <w:r w:rsidR="00C928BA">
        <w:t>FotoVision!FotoVisionDesktop.</w:t>
      </w:r>
      <w:r w:rsidRPr="00112F4B">
        <w:t>MainForm</w:t>
      </w:r>
      <w:proofErr w:type="gramEnd"/>
      <w:r w:rsidRPr="00112F4B">
        <w:t>.Run</w:t>
      </w:r>
      <w:proofErr w:type="spellEnd"/>
      <w:r w:rsidRPr="00112F4B">
        <w:t>()+0x95</w:t>
      </w:r>
    </w:p>
    <w:p w14:paraId="64847910" w14:textId="030A2A05" w:rsidR="00112F4B" w:rsidRPr="00112F4B" w:rsidRDefault="00112F4B" w:rsidP="00112F4B">
      <w:pPr>
        <w:pStyle w:val="Code"/>
      </w:pPr>
      <w:r w:rsidRPr="00112F4B">
        <w:t xml:space="preserve">003bed64 703f21bb </w:t>
      </w:r>
      <w:proofErr w:type="spellStart"/>
      <w:proofErr w:type="gramStart"/>
      <w:r w:rsidR="00C928BA">
        <w:t>FotoVision!FotoVisionDesktop.</w:t>
      </w:r>
      <w:r w:rsidRPr="00112F4B">
        <w:t>MainForm</w:t>
      </w:r>
      <w:proofErr w:type="gramEnd"/>
      <w:r w:rsidRPr="00112F4B">
        <w:t>.Main</w:t>
      </w:r>
      <w:proofErr w:type="spellEnd"/>
      <w:r w:rsidRPr="00112F4B">
        <w:t>()+0xce</w:t>
      </w:r>
    </w:p>
    <w:p w14:paraId="4925474F" w14:textId="77777777" w:rsidR="00112F4B" w:rsidRPr="00112F4B" w:rsidRDefault="00112F4B" w:rsidP="00112F4B">
      <w:pPr>
        <w:pStyle w:val="Code"/>
      </w:pPr>
      <w:r w:rsidRPr="00112F4B">
        <w:t xml:space="preserve">003bed74 70414be2 </w:t>
      </w:r>
      <w:proofErr w:type="gramStart"/>
      <w:r w:rsidRPr="00112F4B">
        <w:t>clr!CallDescrWorker</w:t>
      </w:r>
      <w:proofErr w:type="gramEnd"/>
      <w:r w:rsidRPr="00112F4B">
        <w:t>+0x33</w:t>
      </w:r>
    </w:p>
    <w:p w14:paraId="362D7C23" w14:textId="77777777" w:rsidR="00112F4B" w:rsidRPr="00112F4B" w:rsidRDefault="00112F4B" w:rsidP="00112F4B">
      <w:pPr>
        <w:pStyle w:val="Code"/>
      </w:pPr>
      <w:r w:rsidRPr="00112F4B">
        <w:t xml:space="preserve">003bedf0 70414d84 </w:t>
      </w:r>
      <w:proofErr w:type="gramStart"/>
      <w:r w:rsidRPr="00112F4B">
        <w:t>clr!CallDescrWorkerWithHandler</w:t>
      </w:r>
      <w:proofErr w:type="gramEnd"/>
      <w:r w:rsidRPr="00112F4B">
        <w:t>+0x8e</w:t>
      </w:r>
    </w:p>
    <w:p w14:paraId="0A002DC6" w14:textId="77777777" w:rsidR="00112F4B" w:rsidRPr="00112F4B" w:rsidRDefault="00112F4B" w:rsidP="00112F4B">
      <w:pPr>
        <w:pStyle w:val="Code"/>
      </w:pPr>
      <w:r w:rsidRPr="00112F4B">
        <w:t xml:space="preserve">003bef34 70414db9 </w:t>
      </w:r>
      <w:proofErr w:type="spellStart"/>
      <w:proofErr w:type="gramStart"/>
      <w:r w:rsidRPr="00112F4B">
        <w:t>clr!MethodDesc</w:t>
      </w:r>
      <w:proofErr w:type="spellEnd"/>
      <w:r w:rsidRPr="00112F4B">
        <w:t>::</w:t>
      </w:r>
      <w:proofErr w:type="gramEnd"/>
      <w:r w:rsidRPr="00112F4B">
        <w:t>CallDescr+0x194</w:t>
      </w:r>
    </w:p>
    <w:p w14:paraId="43E8BD5A" w14:textId="77777777" w:rsidR="00112F4B" w:rsidRPr="00112F4B" w:rsidRDefault="00112F4B" w:rsidP="00112F4B">
      <w:pPr>
        <w:pStyle w:val="Code"/>
      </w:pPr>
      <w:r w:rsidRPr="00112F4B">
        <w:lastRenderedPageBreak/>
        <w:t xml:space="preserve">003bef50 70414dd9 </w:t>
      </w:r>
      <w:proofErr w:type="spellStart"/>
      <w:proofErr w:type="gramStart"/>
      <w:r w:rsidRPr="00112F4B">
        <w:t>clr!MethodDesc</w:t>
      </w:r>
      <w:proofErr w:type="spellEnd"/>
      <w:r w:rsidRPr="00112F4B">
        <w:t>::</w:t>
      </w:r>
      <w:proofErr w:type="gramEnd"/>
      <w:r w:rsidRPr="00112F4B">
        <w:t>CallTargetWorker+0x21</w:t>
      </w:r>
    </w:p>
    <w:p w14:paraId="52B4F6EB" w14:textId="77777777" w:rsidR="00112F4B" w:rsidRPr="00112F4B" w:rsidRDefault="00112F4B" w:rsidP="00112F4B">
      <w:pPr>
        <w:pStyle w:val="Code"/>
      </w:pPr>
      <w:r w:rsidRPr="00112F4B">
        <w:t xml:space="preserve">003bef68 70517e1d </w:t>
      </w:r>
      <w:proofErr w:type="spellStart"/>
      <w:proofErr w:type="gramStart"/>
      <w:r w:rsidRPr="00112F4B">
        <w:t>clr!MethodDescCallSite</w:t>
      </w:r>
      <w:proofErr w:type="spellEnd"/>
      <w:r w:rsidRPr="00112F4B">
        <w:t>::</w:t>
      </w:r>
      <w:proofErr w:type="gramEnd"/>
      <w:r w:rsidRPr="00112F4B">
        <w:t>Call_RetArgSlot+0x1c</w:t>
      </w:r>
    </w:p>
    <w:p w14:paraId="03716B51" w14:textId="77777777" w:rsidR="00112F4B" w:rsidRPr="00112F4B" w:rsidRDefault="00112F4B" w:rsidP="00112F4B">
      <w:pPr>
        <w:pStyle w:val="Code"/>
      </w:pPr>
      <w:r w:rsidRPr="00112F4B">
        <w:t xml:space="preserve">003bf0cc 70517f28 </w:t>
      </w:r>
      <w:proofErr w:type="spellStart"/>
      <w:proofErr w:type="gramStart"/>
      <w:r w:rsidRPr="00112F4B">
        <w:t>clr!ClassLoader</w:t>
      </w:r>
      <w:proofErr w:type="spellEnd"/>
      <w:r w:rsidRPr="00112F4B">
        <w:t>::</w:t>
      </w:r>
      <w:proofErr w:type="gramEnd"/>
      <w:r w:rsidRPr="00112F4B">
        <w:t>RunMain+0x24c</w:t>
      </w:r>
    </w:p>
    <w:p w14:paraId="312EC304" w14:textId="77777777" w:rsidR="00112F4B" w:rsidRPr="00112F4B" w:rsidRDefault="00112F4B" w:rsidP="00112F4B">
      <w:pPr>
        <w:pStyle w:val="Code"/>
      </w:pPr>
      <w:r w:rsidRPr="00112F4B">
        <w:t xml:space="preserve">003bf334 70517d3f </w:t>
      </w:r>
      <w:proofErr w:type="spellStart"/>
      <w:proofErr w:type="gramStart"/>
      <w:r w:rsidRPr="00112F4B">
        <w:t>clr!Assembly</w:t>
      </w:r>
      <w:proofErr w:type="spellEnd"/>
      <w:r w:rsidRPr="00112F4B">
        <w:t>::</w:t>
      </w:r>
      <w:proofErr w:type="gramEnd"/>
      <w:r w:rsidRPr="00112F4B">
        <w:t>ExecuteMainMethod+0xc1</w:t>
      </w:r>
    </w:p>
    <w:p w14:paraId="69FC39F5" w14:textId="77777777" w:rsidR="00112F4B" w:rsidRPr="00112F4B" w:rsidRDefault="00112F4B" w:rsidP="00112F4B">
      <w:pPr>
        <w:pStyle w:val="Code"/>
      </w:pPr>
      <w:r w:rsidRPr="00112F4B">
        <w:t xml:space="preserve">003bf818 70518131 </w:t>
      </w:r>
      <w:proofErr w:type="spellStart"/>
      <w:proofErr w:type="gramStart"/>
      <w:r w:rsidRPr="00112F4B">
        <w:t>clr!SystemDomain</w:t>
      </w:r>
      <w:proofErr w:type="spellEnd"/>
      <w:r w:rsidRPr="00112F4B">
        <w:t>::</w:t>
      </w:r>
      <w:proofErr w:type="gramEnd"/>
      <w:r w:rsidRPr="00112F4B">
        <w:t>ExecuteMainMethod+0x4ec</w:t>
      </w:r>
    </w:p>
    <w:p w14:paraId="0C484D1D" w14:textId="77777777" w:rsidR="00112F4B" w:rsidRPr="00112F4B" w:rsidRDefault="00112F4B" w:rsidP="00112F4B">
      <w:pPr>
        <w:pStyle w:val="Code"/>
      </w:pPr>
      <w:r w:rsidRPr="00112F4B">
        <w:t xml:space="preserve">003bf86c 70518032 </w:t>
      </w:r>
      <w:proofErr w:type="gramStart"/>
      <w:r w:rsidRPr="00112F4B">
        <w:t>clr!ExecuteEXE</w:t>
      </w:r>
      <w:proofErr w:type="gramEnd"/>
      <w:r w:rsidRPr="00112F4B">
        <w:t>+0x58</w:t>
      </w:r>
    </w:p>
    <w:p w14:paraId="4CC31498" w14:textId="77777777" w:rsidR="00112F4B" w:rsidRPr="00112F4B" w:rsidRDefault="00112F4B" w:rsidP="00112F4B">
      <w:pPr>
        <w:pStyle w:val="Code"/>
      </w:pPr>
      <w:r w:rsidRPr="00112F4B">
        <w:t xml:space="preserve">003bf8b8 705568b0 </w:t>
      </w:r>
      <w:proofErr w:type="gramStart"/>
      <w:r w:rsidRPr="00112F4B">
        <w:t>clr!_</w:t>
      </w:r>
      <w:proofErr w:type="gramEnd"/>
      <w:r w:rsidRPr="00112F4B">
        <w:t>CorExeMainInternal+0x19f</w:t>
      </w:r>
    </w:p>
    <w:p w14:paraId="72F9FADC" w14:textId="77777777" w:rsidR="00112F4B" w:rsidRPr="00112F4B" w:rsidRDefault="00112F4B" w:rsidP="00112F4B">
      <w:pPr>
        <w:pStyle w:val="Code"/>
      </w:pPr>
      <w:r w:rsidRPr="00112F4B">
        <w:t xml:space="preserve">003bf8f0 70a655ab </w:t>
      </w:r>
      <w:proofErr w:type="gramStart"/>
      <w:r w:rsidRPr="00112F4B">
        <w:t>clr!_</w:t>
      </w:r>
      <w:proofErr w:type="gramEnd"/>
      <w:r w:rsidRPr="00112F4B">
        <w:t>CorExeMain+0x4e</w:t>
      </w:r>
    </w:p>
    <w:p w14:paraId="7B19BC7C" w14:textId="77777777" w:rsidR="00112F4B" w:rsidRPr="00112F4B" w:rsidRDefault="00112F4B" w:rsidP="00112F4B">
      <w:pPr>
        <w:pStyle w:val="Code"/>
      </w:pPr>
      <w:r w:rsidRPr="00112F4B">
        <w:t xml:space="preserve">003bf8fc 70b97f16 </w:t>
      </w:r>
      <w:proofErr w:type="gramStart"/>
      <w:r w:rsidRPr="00112F4B">
        <w:t>mscoreei!_</w:t>
      </w:r>
      <w:proofErr w:type="gramEnd"/>
      <w:r w:rsidRPr="00112F4B">
        <w:t>CorExeMain+0x38</w:t>
      </w:r>
    </w:p>
    <w:p w14:paraId="2560D6E9" w14:textId="77777777" w:rsidR="00112F4B" w:rsidRPr="00112F4B" w:rsidRDefault="00112F4B" w:rsidP="00112F4B">
      <w:pPr>
        <w:pStyle w:val="Code"/>
      </w:pPr>
      <w:r w:rsidRPr="00112F4B">
        <w:t xml:space="preserve">003bf90c 70b94de3 </w:t>
      </w:r>
      <w:proofErr w:type="gramStart"/>
      <w:r w:rsidRPr="00112F4B">
        <w:t>MSCOREE!ShellShim</w:t>
      </w:r>
      <w:proofErr w:type="gramEnd"/>
      <w:r w:rsidRPr="00112F4B">
        <w:t>__CorExeMain+0x99</w:t>
      </w:r>
    </w:p>
    <w:p w14:paraId="0F2177D9" w14:textId="77777777" w:rsidR="00112F4B" w:rsidRPr="00112F4B" w:rsidRDefault="00112F4B" w:rsidP="00112F4B">
      <w:pPr>
        <w:pStyle w:val="Code"/>
      </w:pPr>
      <w:r w:rsidRPr="00112F4B">
        <w:t xml:space="preserve">003bf914 750f339a </w:t>
      </w:r>
      <w:proofErr w:type="gramStart"/>
      <w:r w:rsidRPr="00112F4B">
        <w:t>MSCOREE!_</w:t>
      </w:r>
      <w:proofErr w:type="gramEnd"/>
      <w:r w:rsidRPr="00112F4B">
        <w:t>CorExeMain_Exported+0x8</w:t>
      </w:r>
    </w:p>
    <w:p w14:paraId="11FF7316" w14:textId="77777777" w:rsidR="00112F4B" w:rsidRPr="00112F4B" w:rsidRDefault="00112F4B" w:rsidP="00112F4B">
      <w:pPr>
        <w:pStyle w:val="Code"/>
      </w:pPr>
      <w:r w:rsidRPr="00112F4B">
        <w:t>003bf920 773a9ed2 KERNEL</w:t>
      </w:r>
      <w:proofErr w:type="gramStart"/>
      <w:r w:rsidRPr="00112F4B">
        <w:t>32!BaseThreadInitThunk</w:t>
      </w:r>
      <w:proofErr w:type="gramEnd"/>
      <w:r w:rsidRPr="00112F4B">
        <w:t>+0xe</w:t>
      </w:r>
    </w:p>
    <w:p w14:paraId="0FEECFC3" w14:textId="77777777" w:rsidR="00112F4B" w:rsidRPr="00112F4B" w:rsidRDefault="00112F4B" w:rsidP="00112F4B">
      <w:pPr>
        <w:pStyle w:val="Code"/>
      </w:pPr>
      <w:r w:rsidRPr="00112F4B">
        <w:t xml:space="preserve">003bf960 773a9ea5 </w:t>
      </w:r>
      <w:proofErr w:type="gramStart"/>
      <w:r w:rsidRPr="00112F4B">
        <w:t>ntdll!_</w:t>
      </w:r>
      <w:proofErr w:type="gramEnd"/>
      <w:r w:rsidRPr="00112F4B">
        <w:t>_RtlUserThreadStart+0x70</w:t>
      </w:r>
    </w:p>
    <w:p w14:paraId="243E0ED6" w14:textId="57A52B3A" w:rsidR="00112F4B" w:rsidRPr="000C6679" w:rsidRDefault="00112F4B" w:rsidP="00112F4B">
      <w:pPr>
        <w:pStyle w:val="Code"/>
      </w:pPr>
      <w:r w:rsidRPr="00112F4B">
        <w:t xml:space="preserve">003bf978 00000000 </w:t>
      </w:r>
      <w:proofErr w:type="gramStart"/>
      <w:r w:rsidRPr="00112F4B">
        <w:t>ntdll!_</w:t>
      </w:r>
      <w:proofErr w:type="gramEnd"/>
      <w:r w:rsidRPr="00112F4B">
        <w:t>RtlUserThreadStart+0x1b</w:t>
      </w:r>
    </w:p>
    <w:p w14:paraId="58F0B4E8" w14:textId="77777777" w:rsidR="00112F4B" w:rsidRDefault="00112F4B" w:rsidP="000B1F25">
      <w:pPr>
        <w:pStyle w:val="Ln1"/>
        <w:numPr>
          <w:ilvl w:val="0"/>
          <w:numId w:val="0"/>
        </w:numPr>
        <w:ind w:left="1440"/>
      </w:pPr>
    </w:p>
    <w:p w14:paraId="550C7711" w14:textId="26DEDD5F" w:rsidR="009944CF" w:rsidRPr="001F0EEE" w:rsidRDefault="00B429B8" w:rsidP="009944CF">
      <w:pPr>
        <w:pStyle w:val="Ln1"/>
        <w:numPr>
          <w:ilvl w:val="1"/>
          <w:numId w:val="7"/>
        </w:numPr>
      </w:pPr>
      <w:r>
        <w:t xml:space="preserve">Review the </w:t>
      </w:r>
      <w:proofErr w:type="spellStart"/>
      <w:r>
        <w:t>callstack</w:t>
      </w:r>
      <w:proofErr w:type="spellEnd"/>
      <w:r>
        <w:t xml:space="preserve"> above carefully and see if you can spot the why thread 0 hang for about 2 seconds. </w:t>
      </w:r>
      <w:r w:rsidRPr="000B1F25">
        <w:rPr>
          <w:rStyle w:val="Emphasis"/>
        </w:rPr>
        <w:t xml:space="preserve">Did you see any code that </w:t>
      </w:r>
      <w:r w:rsidR="00022507">
        <w:rPr>
          <w:rStyle w:val="Emphasis"/>
        </w:rPr>
        <w:t xml:space="preserve">went to </w:t>
      </w:r>
      <w:proofErr w:type="spellStart"/>
      <w:proofErr w:type="gramStart"/>
      <w:r w:rsidR="00022507">
        <w:rPr>
          <w:rStyle w:val="Emphasis"/>
        </w:rPr>
        <w:t>sleep</w:t>
      </w:r>
      <w:r w:rsidRPr="000B1F25">
        <w:rPr>
          <w:rStyle w:val="Emphasis"/>
        </w:rPr>
        <w:t>?</w:t>
      </w:r>
      <w:r w:rsidR="002271AF">
        <w:rPr>
          <w:rStyle w:val="Emphasis"/>
        </w:rPr>
        <w:t>What</w:t>
      </w:r>
      <w:proofErr w:type="spellEnd"/>
      <w:proofErr w:type="gramEnd"/>
      <w:r w:rsidR="002271AF">
        <w:rPr>
          <w:rStyle w:val="Emphasis"/>
        </w:rPr>
        <w:t xml:space="preserve"> is the function name below it?</w:t>
      </w:r>
    </w:p>
    <w:p w14:paraId="0F47A3CF" w14:textId="6FC200A9" w:rsidR="00B429B8" w:rsidRDefault="00B429B8" w:rsidP="00B429B8">
      <w:pPr>
        <w:pStyle w:val="Note"/>
      </w:pPr>
      <w:r w:rsidRPr="00DB17A1">
        <w:rPr>
          <w:rStyle w:val="NotePrefix"/>
        </w:rPr>
        <w:t>Note:</w:t>
      </w:r>
      <w:r>
        <w:t xml:space="preserve"> Thread 0 is the very 1st thread created when a process is born and it is also the default thread that handles window messages for a GUI application. We frequently nickname this thread the "GUI thread" and also it is often said this thread handles the "message pump".</w:t>
      </w:r>
    </w:p>
    <w:p w14:paraId="1ABE1A25" w14:textId="3DB90659" w:rsidR="00B429B8" w:rsidRDefault="00B429B8" w:rsidP="00B429B8">
      <w:pPr>
        <w:pStyle w:val="Note"/>
      </w:pPr>
      <w:r>
        <w:t xml:space="preserve">Blocking the message pump is the </w:t>
      </w:r>
      <w:r w:rsidR="00FA600A">
        <w:t>main</w:t>
      </w:r>
      <w:r>
        <w:t xml:space="preserve"> reason why </w:t>
      </w:r>
      <w:r w:rsidR="00FA600A">
        <w:t>GUI windows appear</w:t>
      </w:r>
      <w:r>
        <w:t xml:space="preserve"> unresponsive </w:t>
      </w:r>
      <w:r w:rsidR="00257DA6">
        <w:t>to mouse click and keyboard typing.</w:t>
      </w:r>
      <w:r>
        <w:t xml:space="preserve"> </w:t>
      </w:r>
      <w:r w:rsidR="00FA600A">
        <w:t xml:space="preserve">This usually leads to </w:t>
      </w:r>
      <w:r w:rsidR="00257DA6">
        <w:t xml:space="preserve">the window getting grayed out or looking like washed out. It is actually another window created by the Window Manager in kernel and is referred to as the </w:t>
      </w:r>
      <w:r w:rsidR="00FA600A">
        <w:t>ghost window</w:t>
      </w:r>
      <w:r w:rsidR="00257DA6">
        <w:t xml:space="preserve"> appearing on top of the original hung window</w:t>
      </w:r>
      <w:r w:rsidR="00FA600A">
        <w:t xml:space="preserve">. </w:t>
      </w:r>
      <w:r w:rsidR="00257DA6">
        <w:t>Some of the common scenarios how a message pump gets blocked are for example long running database queries and forcing the thread to wait for an event.</w:t>
      </w:r>
    </w:p>
    <w:p w14:paraId="27198BCC" w14:textId="580BDDC3" w:rsidR="00246D68" w:rsidRDefault="00246D68">
      <w:pPr>
        <w:spacing w:after="0" w:line="240" w:lineRule="auto"/>
        <w:ind w:left="0"/>
      </w:pPr>
      <w:r>
        <w:br w:type="page"/>
      </w:r>
    </w:p>
    <w:p w14:paraId="5A47718F" w14:textId="77777777" w:rsidR="00B429B8" w:rsidRDefault="00B429B8" w:rsidP="000B1F25">
      <w:pPr>
        <w:pStyle w:val="Ln1"/>
        <w:numPr>
          <w:ilvl w:val="0"/>
          <w:numId w:val="0"/>
        </w:numPr>
        <w:ind w:left="1080"/>
      </w:pPr>
    </w:p>
    <w:p w14:paraId="550C7712" w14:textId="68F84146" w:rsidR="009944CF" w:rsidRDefault="002271AF" w:rsidP="00DB17A1">
      <w:pPr>
        <w:pStyle w:val="Ln1"/>
      </w:pPr>
      <w:r>
        <w:t>So it would appear that the hang was caused by the common logging component that ran longer than expected</w:t>
      </w:r>
      <w:r w:rsidR="009E7123">
        <w:t xml:space="preserve"> hence blocking the message pump</w:t>
      </w:r>
      <w:r w:rsidR="009944CF" w:rsidRPr="001F0EEE">
        <w:t>.</w:t>
      </w:r>
      <w:r w:rsidR="009E7123">
        <w:t xml:space="preserve"> However</w:t>
      </w:r>
      <w:r w:rsidR="00022507">
        <w:t>,</w:t>
      </w:r>
      <w:r w:rsidR="009E7123">
        <w:t xml:space="preserve"> you as the </w:t>
      </w:r>
      <w:r w:rsidR="00897624">
        <w:t xml:space="preserve">current </w:t>
      </w:r>
      <w:r w:rsidR="009E7123">
        <w:t xml:space="preserve">application </w:t>
      </w:r>
      <w:r w:rsidR="00897624">
        <w:t>owner have</w:t>
      </w:r>
      <w:r w:rsidR="009E7123">
        <w:t xml:space="preserve"> specifically written code to perform logging in a background thread </w:t>
      </w:r>
      <w:r w:rsidR="00897624">
        <w:t xml:space="preserve">which should have </w:t>
      </w:r>
      <w:r w:rsidR="009E7123">
        <w:t>prevent</w:t>
      </w:r>
      <w:r w:rsidR="00897624">
        <w:t>ed</w:t>
      </w:r>
      <w:r w:rsidR="009E7123">
        <w:t xml:space="preserve"> this in the first place. </w:t>
      </w:r>
    </w:p>
    <w:p w14:paraId="606509E6" w14:textId="76847573" w:rsidR="009E7123" w:rsidRDefault="00897624" w:rsidP="000B1F25">
      <w:pPr>
        <w:pStyle w:val="Ln1"/>
        <w:numPr>
          <w:ilvl w:val="1"/>
          <w:numId w:val="7"/>
        </w:numPr>
      </w:pPr>
      <w:r>
        <w:t>Open</w:t>
      </w:r>
      <w:r w:rsidR="009E7123">
        <w:t xml:space="preserve"> </w:t>
      </w:r>
      <w:r>
        <w:t xml:space="preserve">the logging </w:t>
      </w:r>
      <w:r w:rsidR="009E7123">
        <w:t xml:space="preserve">source file </w:t>
      </w:r>
      <w:r w:rsidRPr="000B1F25">
        <w:rPr>
          <w:rStyle w:val="Strong"/>
        </w:rPr>
        <w:t>&lt;</w:t>
      </w:r>
      <w:proofErr w:type="spellStart"/>
      <w:r w:rsidRPr="000B1F25">
        <w:rPr>
          <w:rStyle w:val="Strong"/>
        </w:rPr>
        <w:t>FotoVisionDir</w:t>
      </w:r>
      <w:proofErr w:type="spellEnd"/>
      <w:r w:rsidRPr="000B1F25">
        <w:rPr>
          <w:rStyle w:val="Strong"/>
        </w:rPr>
        <w:t>&gt;\</w:t>
      </w:r>
      <w:ins w:id="24" w:author="Wolfgang Kroneder" w:date="2015-02-23T18:18:00Z">
        <w:r w:rsidR="008320C7">
          <w:rPr>
            <w:rStyle w:val="Strong"/>
          </w:rPr>
          <w:t>C#\</w:t>
        </w:r>
      </w:ins>
      <w:r w:rsidRPr="000B1F25">
        <w:rPr>
          <w:rStyle w:val="Strong"/>
        </w:rPr>
        <w:t>Desktop\</w:t>
      </w:r>
      <w:r w:rsidR="006F6095">
        <w:rPr>
          <w:rStyle w:val="Strong"/>
        </w:rPr>
        <w:t>Source\</w:t>
      </w:r>
      <w:proofErr w:type="spellStart"/>
      <w:r w:rsidRPr="000B1F25">
        <w:rPr>
          <w:rStyle w:val="Strong"/>
        </w:rPr>
        <w:t>util</w:t>
      </w:r>
      <w:proofErr w:type="spellEnd"/>
      <w:r w:rsidRPr="000B1F25">
        <w:rPr>
          <w:rStyle w:val="Strong"/>
        </w:rPr>
        <w:t>\</w:t>
      </w:r>
      <w:proofErr w:type="spellStart"/>
      <w:r w:rsidRPr="000B1F25">
        <w:rPr>
          <w:rStyle w:val="Strong"/>
        </w:rPr>
        <w:t>Logger.</w:t>
      </w:r>
      <w:r w:rsidR="00C928BA">
        <w:rPr>
          <w:rStyle w:val="Strong"/>
        </w:rPr>
        <w:t>cs</w:t>
      </w:r>
      <w:proofErr w:type="spellEnd"/>
      <w:r>
        <w:t xml:space="preserve"> </w:t>
      </w:r>
      <w:r w:rsidR="009E7123">
        <w:t>to inspect the code</w:t>
      </w:r>
      <w:r>
        <w:t>:</w:t>
      </w:r>
    </w:p>
    <w:p w14:paraId="08261935" w14:textId="77777777" w:rsidR="00C928BA" w:rsidRDefault="00897624" w:rsidP="000B1F25">
      <w:pPr>
        <w:pStyle w:val="Code"/>
        <w:rPr>
          <w:color w:val="000000"/>
        </w:rPr>
      </w:pPr>
      <w:r w:rsidRPr="00897624">
        <w:t xml:space="preserve">    </w:t>
      </w:r>
      <w:r w:rsidR="00C928BA">
        <w:t>private</w:t>
      </w:r>
      <w:r w:rsidR="00C928BA">
        <w:rPr>
          <w:color w:val="000000"/>
        </w:rPr>
        <w:t> </w:t>
      </w:r>
      <w:r w:rsidR="00C928BA">
        <w:t>static</w:t>
      </w:r>
      <w:r w:rsidR="00C928BA">
        <w:rPr>
          <w:color w:val="000000"/>
        </w:rPr>
        <w:t> </w:t>
      </w:r>
      <w:r w:rsidR="00C928BA">
        <w:t>void</w:t>
      </w:r>
      <w:r w:rsidR="00C928BA">
        <w:rPr>
          <w:color w:val="000000"/>
        </w:rPr>
        <w:t> </w:t>
      </w:r>
      <w:proofErr w:type="spellStart"/>
      <w:proofErr w:type="gramStart"/>
      <w:r w:rsidR="00C928BA">
        <w:rPr>
          <w:color w:val="000000"/>
        </w:rPr>
        <w:t>Init</w:t>
      </w:r>
      <w:proofErr w:type="spellEnd"/>
      <w:r w:rsidR="00C928BA">
        <w:rPr>
          <w:color w:val="000000"/>
        </w:rPr>
        <w:t>(</w:t>
      </w:r>
      <w:proofErr w:type="gramEnd"/>
      <w:r w:rsidR="00C928BA">
        <w:rPr>
          <w:color w:val="000000"/>
        </w:rPr>
        <w:t>)</w:t>
      </w:r>
    </w:p>
    <w:p w14:paraId="38A1B516" w14:textId="3AC7BD30" w:rsidR="00C928BA" w:rsidRDefault="00C928BA" w:rsidP="000B1F25">
      <w:pPr>
        <w:pStyle w:val="Code"/>
        <w:rPr>
          <w:color w:val="000000"/>
        </w:rPr>
      </w:pPr>
      <w:r>
        <w:rPr>
          <w:color w:val="000000"/>
        </w:rPr>
        <w:t>    {</w:t>
      </w:r>
    </w:p>
    <w:p w14:paraId="2EACE020" w14:textId="77777777" w:rsidR="00C928BA" w:rsidRDefault="00C928BA" w:rsidP="000B1F25">
      <w:pPr>
        <w:pStyle w:val="Code"/>
        <w:rPr>
          <w:color w:val="000000"/>
        </w:rPr>
      </w:pPr>
      <w:r>
        <w:rPr>
          <w:color w:val="000000"/>
        </w:rPr>
        <w:t>           workerThread = </w:t>
      </w:r>
      <w:r>
        <w:t>new</w:t>
      </w:r>
      <w:r>
        <w:rPr>
          <w:color w:val="000000"/>
        </w:rPr>
        <w:t> </w:t>
      </w:r>
      <w:proofErr w:type="gramStart"/>
      <w:r>
        <w:rPr>
          <w:color w:val="2B91AF"/>
        </w:rPr>
        <w:t>Thread</w:t>
      </w:r>
      <w:r>
        <w:rPr>
          <w:color w:val="000000"/>
        </w:rPr>
        <w:t>(</w:t>
      </w:r>
      <w:proofErr w:type="gramEnd"/>
      <w:r>
        <w:t>new</w:t>
      </w:r>
      <w:r>
        <w:rPr>
          <w:color w:val="000000"/>
        </w:rPr>
        <w:t> </w:t>
      </w:r>
      <w:r>
        <w:rPr>
          <w:color w:val="2B91AF"/>
        </w:rPr>
        <w:t>ThreadStart</w:t>
      </w:r>
      <w:r>
        <w:rPr>
          <w:color w:val="000000"/>
        </w:rPr>
        <w:t>(</w:t>
      </w:r>
      <w:r>
        <w:rPr>
          <w:color w:val="2B91AF"/>
        </w:rPr>
        <w:t>Logger</w:t>
      </w:r>
      <w:r>
        <w:rPr>
          <w:color w:val="000000"/>
        </w:rPr>
        <w:t>.DoLog));</w:t>
      </w:r>
    </w:p>
    <w:p w14:paraId="391F0697" w14:textId="77777777" w:rsidR="00C928BA" w:rsidRDefault="00C928BA" w:rsidP="000B1F25">
      <w:pPr>
        <w:pStyle w:val="Code"/>
        <w:rPr>
          <w:color w:val="000000"/>
        </w:rPr>
      </w:pPr>
      <w:r>
        <w:rPr>
          <w:color w:val="000000"/>
        </w:rPr>
        <w:t>           </w:t>
      </w:r>
      <w:proofErr w:type="spellStart"/>
      <w:r>
        <w:rPr>
          <w:color w:val="000000"/>
        </w:rPr>
        <w:t>workerThread.Start</w:t>
      </w:r>
      <w:proofErr w:type="spellEnd"/>
      <w:r>
        <w:rPr>
          <w:color w:val="000000"/>
        </w:rPr>
        <w:t>();</w:t>
      </w:r>
    </w:p>
    <w:p w14:paraId="764C95F6" w14:textId="77777777" w:rsidR="00C928BA" w:rsidRDefault="00C928BA" w:rsidP="000B1F25">
      <w:pPr>
        <w:pStyle w:val="Code"/>
        <w:rPr>
          <w:color w:val="000000"/>
        </w:rPr>
      </w:pPr>
      <w:r>
        <w:rPr>
          <w:color w:val="000000"/>
        </w:rPr>
        <w:t>           </w:t>
      </w:r>
      <w:proofErr w:type="spellStart"/>
      <w:r>
        <w:rPr>
          <w:color w:val="000000"/>
        </w:rPr>
        <w:t>IsReady</w:t>
      </w:r>
      <w:proofErr w:type="spellEnd"/>
      <w:r>
        <w:rPr>
          <w:color w:val="000000"/>
        </w:rPr>
        <w:t> = </w:t>
      </w:r>
      <w:r>
        <w:t>true</w:t>
      </w:r>
      <w:r>
        <w:rPr>
          <w:color w:val="000000"/>
        </w:rPr>
        <w:t>;</w:t>
      </w:r>
    </w:p>
    <w:p w14:paraId="7321E6AA" w14:textId="77777777" w:rsidR="00C928BA" w:rsidRDefault="00C928BA" w:rsidP="000B1F25">
      <w:pPr>
        <w:pStyle w:val="Code"/>
        <w:rPr>
          <w:color w:val="000000"/>
        </w:rPr>
      </w:pPr>
      <w:r>
        <w:rPr>
          <w:color w:val="000000"/>
        </w:rPr>
        <w:t>           </w:t>
      </w:r>
      <w:proofErr w:type="spellStart"/>
      <w:r>
        <w:rPr>
          <w:color w:val="000000"/>
        </w:rPr>
        <w:t>mreIsReady.Set</w:t>
      </w:r>
      <w:proofErr w:type="spellEnd"/>
      <w:r>
        <w:rPr>
          <w:color w:val="000000"/>
        </w:rPr>
        <w:t>();</w:t>
      </w:r>
    </w:p>
    <w:p w14:paraId="769B01F6" w14:textId="439ECCF2" w:rsidR="00C928BA" w:rsidRDefault="00C928BA" w:rsidP="000B1F25">
      <w:pPr>
        <w:pStyle w:val="Code"/>
        <w:rPr>
          <w:color w:val="000000"/>
          <w:lang w:eastAsia="en-US"/>
        </w:rPr>
      </w:pPr>
      <w:r>
        <w:rPr>
          <w:color w:val="000000"/>
        </w:rPr>
        <w:t>    }</w:t>
      </w:r>
    </w:p>
    <w:p w14:paraId="46FBDC79" w14:textId="121CAAE9" w:rsidR="00897624" w:rsidRPr="001F0EEE" w:rsidRDefault="00C928BA" w:rsidP="00C928BA">
      <w:pPr>
        <w:pStyle w:val="Code"/>
      </w:pPr>
      <w:r w:rsidRPr="00897624" w:rsidDel="00C928BA">
        <w:t xml:space="preserve"> </w:t>
      </w:r>
    </w:p>
    <w:p w14:paraId="4EF1E2B5" w14:textId="70D57566" w:rsidR="00897624" w:rsidRDefault="00897624" w:rsidP="000B1F25">
      <w:pPr>
        <w:spacing w:after="0" w:line="240" w:lineRule="auto"/>
        <w:ind w:left="0"/>
      </w:pPr>
    </w:p>
    <w:p w14:paraId="628A9B9C" w14:textId="77777777" w:rsidR="00C928BA" w:rsidRDefault="00897624" w:rsidP="000B1F25">
      <w:pPr>
        <w:pStyle w:val="Code"/>
        <w:rPr>
          <w:color w:val="000000"/>
        </w:rPr>
      </w:pPr>
      <w:r w:rsidRPr="001F0EEE">
        <w:t xml:space="preserve">    </w:t>
      </w:r>
      <w:r w:rsidR="00C928BA">
        <w:t>private</w:t>
      </w:r>
      <w:r w:rsidR="00C928BA">
        <w:rPr>
          <w:color w:val="000000"/>
        </w:rPr>
        <w:t> </w:t>
      </w:r>
      <w:r w:rsidR="00C928BA">
        <w:t>static</w:t>
      </w:r>
      <w:r w:rsidR="00C928BA">
        <w:rPr>
          <w:color w:val="000000"/>
        </w:rPr>
        <w:t> </w:t>
      </w:r>
      <w:r w:rsidR="00C928BA">
        <w:t>void</w:t>
      </w:r>
      <w:r w:rsidR="00C928BA">
        <w:rPr>
          <w:color w:val="000000"/>
        </w:rPr>
        <w:t> </w:t>
      </w:r>
      <w:proofErr w:type="spellStart"/>
      <w:proofErr w:type="gramStart"/>
      <w:r w:rsidR="00C928BA">
        <w:rPr>
          <w:color w:val="000000"/>
        </w:rPr>
        <w:t>DoLog</w:t>
      </w:r>
      <w:proofErr w:type="spellEnd"/>
      <w:r w:rsidR="00C928BA">
        <w:rPr>
          <w:color w:val="000000"/>
        </w:rPr>
        <w:t>(</w:t>
      </w:r>
      <w:proofErr w:type="gramEnd"/>
      <w:r w:rsidR="00C928BA">
        <w:rPr>
          <w:color w:val="000000"/>
        </w:rPr>
        <w:t>)</w:t>
      </w:r>
    </w:p>
    <w:p w14:paraId="7A809E0A" w14:textId="6959F47B" w:rsidR="00C928BA" w:rsidRDefault="00C928BA" w:rsidP="000B1F25">
      <w:pPr>
        <w:pStyle w:val="Code"/>
        <w:rPr>
          <w:color w:val="000000"/>
        </w:rPr>
      </w:pPr>
      <w:r>
        <w:rPr>
          <w:color w:val="000000"/>
        </w:rPr>
        <w:t>    {</w:t>
      </w:r>
    </w:p>
    <w:p w14:paraId="333BD4D4" w14:textId="77777777" w:rsidR="00C928BA" w:rsidRDefault="00C928BA" w:rsidP="000B1F25">
      <w:pPr>
        <w:pStyle w:val="Code"/>
        <w:rPr>
          <w:color w:val="000000"/>
        </w:rPr>
      </w:pPr>
      <w:r>
        <w:rPr>
          <w:color w:val="000000"/>
        </w:rPr>
        <w:t>           </w:t>
      </w:r>
      <w:r>
        <w:t>string</w:t>
      </w:r>
      <w:r>
        <w:rPr>
          <w:color w:val="000000"/>
        </w:rPr>
        <w:t> </w:t>
      </w:r>
      <w:proofErr w:type="spellStart"/>
      <w:r>
        <w:rPr>
          <w:color w:val="000000"/>
        </w:rPr>
        <w:t>msg</w:t>
      </w:r>
      <w:proofErr w:type="spellEnd"/>
      <w:r>
        <w:rPr>
          <w:color w:val="000000"/>
        </w:rPr>
        <w:t>;</w:t>
      </w:r>
    </w:p>
    <w:p w14:paraId="196091C6" w14:textId="77777777" w:rsidR="00C928BA" w:rsidRDefault="00C928BA" w:rsidP="000B1F25">
      <w:pPr>
        <w:pStyle w:val="Code"/>
        <w:rPr>
          <w:color w:val="000000"/>
        </w:rPr>
      </w:pPr>
      <w:r>
        <w:rPr>
          <w:color w:val="000000"/>
        </w:rPr>
        <w:t>           </w:t>
      </w:r>
      <w:r>
        <w:t>string</w:t>
      </w:r>
      <w:r>
        <w:rPr>
          <w:color w:val="000000"/>
        </w:rPr>
        <w:t> </w:t>
      </w:r>
      <w:proofErr w:type="spellStart"/>
      <w:r>
        <w:rPr>
          <w:color w:val="000000"/>
        </w:rPr>
        <w:t>ThreadID</w:t>
      </w:r>
      <w:proofErr w:type="spellEnd"/>
      <w:r>
        <w:rPr>
          <w:color w:val="000000"/>
        </w:rPr>
        <w:t>;</w:t>
      </w:r>
    </w:p>
    <w:p w14:paraId="28C51AB8" w14:textId="77777777" w:rsidR="00C928BA" w:rsidRDefault="00C928BA" w:rsidP="000B1F25">
      <w:pPr>
        <w:pStyle w:val="Code"/>
        <w:rPr>
          <w:color w:val="000000"/>
        </w:rPr>
      </w:pPr>
      <w:r>
        <w:rPr>
          <w:color w:val="000000"/>
        </w:rPr>
        <w:t>           </w:t>
      </w:r>
      <w:r>
        <w:t>string</w:t>
      </w:r>
      <w:r>
        <w:rPr>
          <w:color w:val="000000"/>
        </w:rPr>
        <w:t> </w:t>
      </w:r>
      <w:proofErr w:type="spellStart"/>
      <w:r>
        <w:rPr>
          <w:color w:val="000000"/>
        </w:rPr>
        <w:t>ThreadApt</w:t>
      </w:r>
      <w:proofErr w:type="spellEnd"/>
      <w:r>
        <w:rPr>
          <w:color w:val="000000"/>
        </w:rPr>
        <w:t>;</w:t>
      </w:r>
    </w:p>
    <w:p w14:paraId="2C9ECAC1" w14:textId="77777777" w:rsidR="00C928BA" w:rsidRDefault="00C928BA" w:rsidP="000B1F25">
      <w:pPr>
        <w:pStyle w:val="Code"/>
        <w:rPr>
          <w:color w:val="000000"/>
        </w:rPr>
      </w:pPr>
      <w:r>
        <w:rPr>
          <w:color w:val="000000"/>
        </w:rPr>
        <w:t>           </w:t>
      </w:r>
      <w:r>
        <w:t>while</w:t>
      </w:r>
      <w:r>
        <w:rPr>
          <w:color w:val="000000"/>
        </w:rPr>
        <w:t> (</w:t>
      </w:r>
      <w:proofErr w:type="gramStart"/>
      <w:r>
        <w:rPr>
          <w:color w:val="000000"/>
        </w:rPr>
        <w:t>(!</w:t>
      </w:r>
      <w:proofErr w:type="spellStart"/>
      <w:r>
        <w:rPr>
          <w:color w:val="000000"/>
        </w:rPr>
        <w:t>IsClosing</w:t>
      </w:r>
      <w:proofErr w:type="spellEnd"/>
      <w:proofErr w:type="gramEnd"/>
      <w:r>
        <w:rPr>
          <w:color w:val="000000"/>
        </w:rPr>
        <w:t>)) {</w:t>
      </w:r>
    </w:p>
    <w:p w14:paraId="62D513A5" w14:textId="77777777" w:rsidR="00C928BA" w:rsidRDefault="00C928BA" w:rsidP="000B1F25">
      <w:pPr>
        <w:pStyle w:val="Code"/>
        <w:rPr>
          <w:color w:val="000000"/>
        </w:rPr>
      </w:pPr>
      <w:r>
        <w:rPr>
          <w:color w:val="000000"/>
        </w:rPr>
        <w:t>               </w:t>
      </w:r>
      <w:proofErr w:type="spellStart"/>
      <w:r>
        <w:rPr>
          <w:color w:val="000000"/>
        </w:rPr>
        <w:t>areLogIt.WaitOne</w:t>
      </w:r>
      <w:proofErr w:type="spellEnd"/>
      <w:r>
        <w:rPr>
          <w:color w:val="000000"/>
        </w:rPr>
        <w:t>();</w:t>
      </w:r>
    </w:p>
    <w:p w14:paraId="235F905D" w14:textId="77777777" w:rsidR="00C928BA" w:rsidRDefault="00C928BA" w:rsidP="000B1F25">
      <w:pPr>
        <w:pStyle w:val="Code"/>
        <w:rPr>
          <w:color w:val="000000"/>
        </w:rPr>
      </w:pPr>
      <w:r>
        <w:rPr>
          <w:color w:val="000000"/>
        </w:rPr>
        <w:t>               </w:t>
      </w:r>
      <w:r>
        <w:t>if</w:t>
      </w:r>
      <w:r>
        <w:rPr>
          <w:color w:val="000000"/>
        </w:rPr>
        <w:t> ((</w:t>
      </w:r>
      <w:proofErr w:type="spellStart"/>
      <w:r>
        <w:rPr>
          <w:color w:val="000000"/>
        </w:rPr>
        <w:t>IsClosing</w:t>
      </w:r>
      <w:proofErr w:type="spellEnd"/>
      <w:r>
        <w:rPr>
          <w:color w:val="000000"/>
        </w:rPr>
        <w:t>)) {</w:t>
      </w:r>
    </w:p>
    <w:p w14:paraId="2431F716" w14:textId="77777777" w:rsidR="00C928BA" w:rsidRDefault="00C928BA" w:rsidP="000B1F25">
      <w:pPr>
        <w:pStyle w:val="Code"/>
        <w:rPr>
          <w:color w:val="000000"/>
        </w:rPr>
      </w:pPr>
      <w:r>
        <w:rPr>
          <w:color w:val="000000"/>
        </w:rPr>
        <w:t>                   </w:t>
      </w:r>
      <w:r>
        <w:t>break</w:t>
      </w:r>
      <w:r>
        <w:rPr>
          <w:color w:val="000000"/>
        </w:rPr>
        <w:t>; </w:t>
      </w:r>
      <w:r>
        <w:rPr>
          <w:color w:val="008000"/>
        </w:rPr>
        <w:t>// TODO: might not be correct. </w:t>
      </w:r>
      <w:proofErr w:type="gramStart"/>
      <w:r>
        <w:rPr>
          <w:color w:val="008000"/>
        </w:rPr>
        <w:t>Was :</w:t>
      </w:r>
      <w:proofErr w:type="gramEnd"/>
      <w:r>
        <w:rPr>
          <w:color w:val="008000"/>
        </w:rPr>
        <w:t> Exit While</w:t>
      </w:r>
    </w:p>
    <w:p w14:paraId="2BE0BC6B" w14:textId="77777777" w:rsidR="00C928BA" w:rsidRDefault="00C928BA" w:rsidP="000B1F25">
      <w:pPr>
        <w:pStyle w:val="Code"/>
        <w:rPr>
          <w:color w:val="000000"/>
        </w:rPr>
      </w:pPr>
      <w:r>
        <w:rPr>
          <w:color w:val="000000"/>
        </w:rPr>
        <w:t>               }</w:t>
      </w:r>
    </w:p>
    <w:p w14:paraId="67A91BE7" w14:textId="77777777" w:rsidR="00C928BA" w:rsidRDefault="00C928BA" w:rsidP="000B1F25">
      <w:pPr>
        <w:pStyle w:val="Code"/>
        <w:rPr>
          <w:color w:val="000000"/>
        </w:rPr>
      </w:pPr>
      <w:r>
        <w:rPr>
          <w:color w:val="000000"/>
        </w:rPr>
        <w:t>               ThreadID = </w:t>
      </w:r>
      <w:proofErr w:type="gramStart"/>
      <w:r>
        <w:t>string</w:t>
      </w:r>
      <w:r>
        <w:rPr>
          <w:color w:val="000000"/>
        </w:rPr>
        <w:t>.Concat</w:t>
      </w:r>
      <w:proofErr w:type="gramEnd"/>
      <w:r>
        <w:rPr>
          <w:color w:val="000000"/>
        </w:rPr>
        <w:t>(</w:t>
      </w:r>
      <w:r>
        <w:rPr>
          <w:color w:val="A31515"/>
        </w:rPr>
        <w:t>"Caller ThreadID "</w:t>
      </w:r>
      <w:r>
        <w:rPr>
          <w:color w:val="000000"/>
        </w:rPr>
        <w:t>, </w:t>
      </w:r>
      <w:r>
        <w:rPr>
          <w:color w:val="2B91AF"/>
        </w:rPr>
        <w:t>Thread</w:t>
      </w:r>
      <w:r>
        <w:rPr>
          <w:color w:val="000000"/>
        </w:rPr>
        <w:t>.CurrentThread.ManagedThreadId, </w:t>
      </w:r>
      <w:r>
        <w:rPr>
          <w:color w:val="A31515"/>
        </w:rPr>
        <w:t>"\t"</w:t>
      </w:r>
      <w:r>
        <w:rPr>
          <w:color w:val="000000"/>
        </w:rPr>
        <w:t>);</w:t>
      </w:r>
    </w:p>
    <w:p w14:paraId="5DA04E40" w14:textId="77777777" w:rsidR="00C928BA" w:rsidRDefault="00C928BA" w:rsidP="000B1F25">
      <w:pPr>
        <w:pStyle w:val="Code"/>
        <w:rPr>
          <w:color w:val="000000"/>
        </w:rPr>
      </w:pPr>
      <w:r>
        <w:rPr>
          <w:color w:val="000000"/>
        </w:rPr>
        <w:t>               ThreadApt = </w:t>
      </w:r>
      <w:proofErr w:type="gramStart"/>
      <w:r>
        <w:t>string</w:t>
      </w:r>
      <w:r>
        <w:rPr>
          <w:color w:val="000000"/>
        </w:rPr>
        <w:t>.Concat</w:t>
      </w:r>
      <w:proofErr w:type="gramEnd"/>
      <w:r>
        <w:rPr>
          <w:color w:val="000000"/>
        </w:rPr>
        <w:t>(</w:t>
      </w:r>
      <w:r>
        <w:rPr>
          <w:color w:val="A31515"/>
        </w:rPr>
        <w:t>"Caller ThreadApt "</w:t>
      </w:r>
      <w:r>
        <w:rPr>
          <w:color w:val="000000"/>
        </w:rPr>
        <w:t>, </w:t>
      </w:r>
      <w:r>
        <w:rPr>
          <w:color w:val="2B91AF"/>
        </w:rPr>
        <w:t>Thread</w:t>
      </w:r>
      <w:r>
        <w:rPr>
          <w:color w:val="000000"/>
        </w:rPr>
        <w:t>.CurrentThread.GetApartmentState(), </w:t>
      </w:r>
      <w:r>
        <w:rPr>
          <w:color w:val="A31515"/>
        </w:rPr>
        <w:t>"\t"</w:t>
      </w:r>
      <w:r>
        <w:rPr>
          <w:color w:val="000000"/>
        </w:rPr>
        <w:t>);</w:t>
      </w:r>
    </w:p>
    <w:p w14:paraId="69E6C537" w14:textId="77777777" w:rsidR="00C928BA" w:rsidRDefault="00C928BA" w:rsidP="000B1F25">
      <w:pPr>
        <w:pStyle w:val="Code"/>
        <w:rPr>
          <w:color w:val="000000"/>
        </w:rPr>
      </w:pPr>
      <w:r>
        <w:rPr>
          <w:color w:val="000000"/>
        </w:rPr>
        <w:t>               </w:t>
      </w:r>
      <w:r>
        <w:t>lock</w:t>
      </w:r>
      <w:r>
        <w:rPr>
          <w:color w:val="000000"/>
        </w:rPr>
        <w:t> (</w:t>
      </w:r>
      <w:proofErr w:type="spellStart"/>
      <w:r>
        <w:rPr>
          <w:color w:val="000000"/>
        </w:rPr>
        <w:t>logq</w:t>
      </w:r>
      <w:proofErr w:type="spellEnd"/>
      <w:r>
        <w:rPr>
          <w:color w:val="000000"/>
        </w:rPr>
        <w:t>) {</w:t>
      </w:r>
    </w:p>
    <w:p w14:paraId="5528B242" w14:textId="77777777" w:rsidR="00C928BA" w:rsidRDefault="00C928BA" w:rsidP="000B1F25">
      <w:pPr>
        <w:pStyle w:val="Code"/>
        <w:rPr>
          <w:color w:val="000000"/>
        </w:rPr>
      </w:pPr>
      <w:r>
        <w:rPr>
          <w:color w:val="000000"/>
        </w:rPr>
        <w:t>                   </w:t>
      </w:r>
      <w:proofErr w:type="spellStart"/>
      <w:r>
        <w:rPr>
          <w:color w:val="000000"/>
        </w:rPr>
        <w:t>msg</w:t>
      </w:r>
      <w:proofErr w:type="spellEnd"/>
      <w:r>
        <w:rPr>
          <w:color w:val="000000"/>
        </w:rPr>
        <w:t> = </w:t>
      </w:r>
      <w:proofErr w:type="spellStart"/>
      <w:proofErr w:type="gramStart"/>
      <w:r>
        <w:rPr>
          <w:color w:val="000000"/>
        </w:rPr>
        <w:t>logq.Dequeue</w:t>
      </w:r>
      <w:proofErr w:type="spellEnd"/>
      <w:proofErr w:type="gramEnd"/>
      <w:r>
        <w:rPr>
          <w:color w:val="000000"/>
        </w:rPr>
        <w:t>();</w:t>
      </w:r>
    </w:p>
    <w:p w14:paraId="154B81AB" w14:textId="77777777" w:rsidR="00C928BA" w:rsidRDefault="00C928BA" w:rsidP="000B1F25">
      <w:pPr>
        <w:pStyle w:val="Code"/>
        <w:rPr>
          <w:color w:val="000000"/>
        </w:rPr>
      </w:pPr>
      <w:r>
        <w:rPr>
          <w:color w:val="000000"/>
        </w:rPr>
        <w:t>               }</w:t>
      </w:r>
    </w:p>
    <w:p w14:paraId="0CBA41FC" w14:textId="77777777" w:rsidR="00C928BA" w:rsidRDefault="00C928BA" w:rsidP="000B1F25">
      <w:pPr>
        <w:pStyle w:val="Code"/>
        <w:rPr>
          <w:color w:val="000000"/>
        </w:rPr>
      </w:pPr>
      <w:r>
        <w:rPr>
          <w:color w:val="000000"/>
        </w:rPr>
        <w:t>               _</w:t>
      </w:r>
      <w:proofErr w:type="gramStart"/>
      <w:r>
        <w:rPr>
          <w:color w:val="000000"/>
        </w:rPr>
        <w:t>u.Write</w:t>
      </w:r>
      <w:proofErr w:type="gramEnd"/>
      <w:r>
        <w:rPr>
          <w:color w:val="000000"/>
        </w:rPr>
        <w:t>(</w:t>
      </w:r>
      <w:r>
        <w:t>string</w:t>
      </w:r>
      <w:r>
        <w:rPr>
          <w:color w:val="000000"/>
        </w:rPr>
        <w:t>.Concat(ThreadID, ThreadApt, msg));</w:t>
      </w:r>
    </w:p>
    <w:p w14:paraId="60821140" w14:textId="77777777" w:rsidR="00C928BA" w:rsidRDefault="00C928BA" w:rsidP="000B1F25">
      <w:pPr>
        <w:pStyle w:val="Code"/>
        <w:rPr>
          <w:color w:val="000000"/>
        </w:rPr>
      </w:pPr>
      <w:r>
        <w:rPr>
          <w:color w:val="000000"/>
        </w:rPr>
        <w:t>           }</w:t>
      </w:r>
    </w:p>
    <w:p w14:paraId="78DCA0A2" w14:textId="5B4C4756" w:rsidR="00C928BA" w:rsidRDefault="00C928BA" w:rsidP="000B1F25">
      <w:pPr>
        <w:pStyle w:val="Code"/>
        <w:rPr>
          <w:color w:val="000000"/>
          <w:lang w:eastAsia="en-US"/>
        </w:rPr>
      </w:pPr>
      <w:r>
        <w:rPr>
          <w:color w:val="000000"/>
        </w:rPr>
        <w:t>    }</w:t>
      </w:r>
    </w:p>
    <w:p w14:paraId="4745F01D" w14:textId="601D94AB" w:rsidR="00897624" w:rsidRDefault="00C928BA" w:rsidP="000B1F25">
      <w:pPr>
        <w:pStyle w:val="Code"/>
      </w:pPr>
      <w:r w:rsidRPr="00897624" w:rsidDel="00C928BA">
        <w:t xml:space="preserve"> </w:t>
      </w:r>
    </w:p>
    <w:p w14:paraId="17D7AE26" w14:textId="7BF36479" w:rsidR="00897624" w:rsidRDefault="00897624" w:rsidP="000B1F25">
      <w:pPr>
        <w:pStyle w:val="Ln1"/>
        <w:numPr>
          <w:ilvl w:val="1"/>
          <w:numId w:val="7"/>
        </w:numPr>
      </w:pPr>
      <w:r>
        <w:t xml:space="preserve">The function </w:t>
      </w:r>
      <w:proofErr w:type="spellStart"/>
      <w:r>
        <w:t>DoLog</w:t>
      </w:r>
      <w:proofErr w:type="spellEnd"/>
      <w:r>
        <w:t xml:space="preserve"> is where logging is done on a dedicated background thread created in the </w:t>
      </w:r>
      <w:proofErr w:type="spellStart"/>
      <w:r>
        <w:t>Init</w:t>
      </w:r>
      <w:proofErr w:type="spellEnd"/>
      <w:r>
        <w:t xml:space="preserve"> function when the Logger class is instantiated.</w:t>
      </w:r>
    </w:p>
    <w:p w14:paraId="43627BB4" w14:textId="42397EA7" w:rsidR="00897624" w:rsidRPr="000B1F25" w:rsidRDefault="00897624" w:rsidP="000B1F25">
      <w:pPr>
        <w:pStyle w:val="Ln1"/>
        <w:numPr>
          <w:ilvl w:val="0"/>
          <w:numId w:val="0"/>
        </w:numPr>
        <w:ind w:left="1440"/>
        <w:rPr>
          <w:rStyle w:val="Emphasis"/>
        </w:rPr>
      </w:pPr>
      <w:r w:rsidRPr="000B1F25">
        <w:rPr>
          <w:rStyle w:val="Emphasis"/>
        </w:rPr>
        <w:t>So why is the logging still done in the main GUI thread then?</w:t>
      </w:r>
      <w:r w:rsidR="00AB3B57">
        <w:rPr>
          <w:rStyle w:val="Emphasis"/>
        </w:rPr>
        <w:t xml:space="preserve"> Formulate your hypothesis and apply a code fix to see if you can remediate the problem.</w:t>
      </w:r>
    </w:p>
    <w:p w14:paraId="273B336A" w14:textId="682073CC" w:rsidR="00AB3B57" w:rsidRDefault="00AB3B57">
      <w:pPr>
        <w:pStyle w:val="Note"/>
      </w:pPr>
      <w:r w:rsidRPr="00DB17A1">
        <w:rPr>
          <w:rStyle w:val="NotePrefix"/>
        </w:rPr>
        <w:t>Note:</w:t>
      </w:r>
      <w:r>
        <w:t xml:space="preserve"> Usually logging is done right at the same thread where the log function is called. In an effort to reduce execution time, a common strategy is to "offload" the responsibility such as logging to another thread. </w:t>
      </w:r>
    </w:p>
    <w:p w14:paraId="1697423C" w14:textId="77777777" w:rsidR="00AB3B57" w:rsidRDefault="00AB3B57" w:rsidP="000B1F25">
      <w:pPr>
        <w:pStyle w:val="Ln1"/>
        <w:numPr>
          <w:ilvl w:val="0"/>
          <w:numId w:val="0"/>
        </w:numPr>
        <w:ind w:left="1080"/>
      </w:pPr>
    </w:p>
    <w:p w14:paraId="4AD9A34D" w14:textId="759F7D53" w:rsidR="00897624" w:rsidRDefault="00AB3B57">
      <w:pPr>
        <w:pStyle w:val="Ln1"/>
      </w:pPr>
      <w:r>
        <w:lastRenderedPageBreak/>
        <w:t xml:space="preserve">Now try the following code changes and then </w:t>
      </w:r>
      <w:r w:rsidR="000F0FF8">
        <w:t xml:space="preserve">recompile the </w:t>
      </w:r>
      <w:proofErr w:type="spellStart"/>
      <w:r w:rsidR="000F0FF8">
        <w:t>FotoVisionDesktop</w:t>
      </w:r>
      <w:proofErr w:type="spellEnd"/>
      <w:r w:rsidR="000F0FF8">
        <w:t xml:space="preserve"> project. R</w:t>
      </w:r>
      <w:r>
        <w:t>erun the slider change scenario again to observe the difference.</w:t>
      </w:r>
    </w:p>
    <w:p w14:paraId="3E63496B" w14:textId="43CD312F" w:rsidR="001128E1" w:rsidRDefault="001128E1" w:rsidP="000B1F25">
      <w:pPr>
        <w:pStyle w:val="Ln1"/>
        <w:numPr>
          <w:ilvl w:val="1"/>
          <w:numId w:val="7"/>
        </w:numPr>
      </w:pPr>
      <w:r>
        <w:t xml:space="preserve">Close </w:t>
      </w:r>
      <w:proofErr w:type="spellStart"/>
      <w:r>
        <w:t>Windbg</w:t>
      </w:r>
      <w:proofErr w:type="spellEnd"/>
      <w:r>
        <w:t xml:space="preserve"> if you have not already done so. This will also kill </w:t>
      </w:r>
      <w:proofErr w:type="spellStart"/>
      <w:r>
        <w:t>FotoVision</w:t>
      </w:r>
      <w:proofErr w:type="spellEnd"/>
      <w:r>
        <w:t>.</w:t>
      </w:r>
    </w:p>
    <w:p w14:paraId="1C274C29" w14:textId="7024C33C" w:rsidR="00AB3B57" w:rsidRDefault="00AB3B57" w:rsidP="0099035A">
      <w:pPr>
        <w:pStyle w:val="Ln1"/>
        <w:numPr>
          <w:ilvl w:val="1"/>
          <w:numId w:val="7"/>
        </w:numPr>
      </w:pPr>
      <w:r>
        <w:t>Comment out the lines below "</w:t>
      </w:r>
      <w:r w:rsidRPr="00AB3B57">
        <w:t>STA Logging component</w:t>
      </w:r>
      <w:r>
        <w:t>" and uncomment the lines after "</w:t>
      </w:r>
      <w:r w:rsidRPr="00AB3B57">
        <w:t>MTA Logging component</w:t>
      </w:r>
      <w:r>
        <w:t xml:space="preserve">" </w:t>
      </w:r>
      <w:ins w:id="25" w:author="Wolfgang Kroneder" w:date="2016-01-03T12:57:00Z">
        <w:r w:rsidR="004F0D5B">
          <w:t xml:space="preserve">and </w:t>
        </w:r>
      </w:ins>
      <w:ins w:id="26" w:author="Wolfgang Kroneder" w:date="2016-01-03T12:59:00Z">
        <w:r w:rsidR="00E304BE">
          <w:t>"</w:t>
        </w:r>
      </w:ins>
      <w:ins w:id="27" w:author="Wolfgang Kroneder" w:date="2016-01-03T12:58:00Z">
        <w:r w:rsidR="004F0D5B" w:rsidRPr="0099035A">
          <w:rPr>
            <w:rPrChange w:id="28" w:author="Wolfgang Kroneder" w:date="2016-01-03T13:01:00Z">
              <w:rPr>
                <w:rFonts w:ascii="Segoe UI" w:hAnsi="Segoe UI" w:cs="Segoe UI"/>
                <w:color w:val="1E1E1E"/>
                <w:sz w:val="20"/>
                <w:szCs w:val="20"/>
              </w:rPr>
            </w:rPrChange>
          </w:rPr>
          <w:t xml:space="preserve">using </w:t>
        </w:r>
        <w:proofErr w:type="spellStart"/>
        <w:r w:rsidR="004F0D5B" w:rsidRPr="0099035A">
          <w:rPr>
            <w:rPrChange w:id="29" w:author="Wolfgang Kroneder" w:date="2016-01-03T13:01:00Z">
              <w:rPr>
                <w:rFonts w:ascii="Segoe UI" w:hAnsi="Segoe UI" w:cs="Segoe UI"/>
                <w:color w:val="1E1E1E"/>
                <w:sz w:val="20"/>
                <w:szCs w:val="20"/>
              </w:rPr>
            </w:rPrChange>
          </w:rPr>
          <w:t>CommonUtilMTALib</w:t>
        </w:r>
      </w:ins>
      <w:proofErr w:type="spellEnd"/>
      <w:ins w:id="30" w:author="Wolfgang Kroneder" w:date="2016-01-03T13:01:00Z">
        <w:r w:rsidR="0099035A" w:rsidRPr="0099035A">
          <w:rPr>
            <w:rPrChange w:id="31" w:author="Wolfgang Kroneder" w:date="2016-01-03T13:01:00Z">
              <w:rPr>
                <w:rFonts w:ascii="Segoe UI" w:hAnsi="Segoe UI" w:cs="Segoe UI"/>
                <w:color w:val="1E1E1E"/>
                <w:sz w:val="20"/>
                <w:szCs w:val="20"/>
              </w:rPr>
            </w:rPrChange>
          </w:rPr>
          <w:t>"</w:t>
        </w:r>
      </w:ins>
      <w:ins w:id="32" w:author="Wolfgang Kroneder" w:date="2016-01-03T12:58:00Z">
        <w:r w:rsidR="004F0D5B" w:rsidRPr="0099035A">
          <w:rPr>
            <w:rPrChange w:id="33" w:author="Wolfgang Kroneder" w:date="2016-01-03T13:01:00Z">
              <w:rPr>
                <w:rFonts w:ascii="Segoe UI" w:hAnsi="Segoe UI" w:cs="Segoe UI"/>
                <w:color w:val="1E1E1E"/>
                <w:sz w:val="20"/>
                <w:szCs w:val="20"/>
              </w:rPr>
            </w:rPrChange>
          </w:rPr>
          <w:t xml:space="preserve"> </w:t>
        </w:r>
      </w:ins>
      <w:r>
        <w:t>such as the following:</w:t>
      </w:r>
      <w:bookmarkStart w:id="34" w:name="_GoBack"/>
      <w:bookmarkEnd w:id="34"/>
    </w:p>
    <w:p w14:paraId="0E9E0C2B" w14:textId="77777777" w:rsidR="00E51ACE" w:rsidRPr="00E51ACE" w:rsidRDefault="00E51ACE" w:rsidP="00E51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nsolas"/>
          <w:color w:val="000000"/>
          <w:sz w:val="20"/>
          <w:szCs w:val="20"/>
          <w:lang w:eastAsia="en-US"/>
        </w:rPr>
      </w:pPr>
    </w:p>
    <w:p w14:paraId="60458BBC" w14:textId="77777777" w:rsidR="00E51ACE" w:rsidRPr="000B1F25" w:rsidRDefault="00E51ACE" w:rsidP="000B1F25">
      <w:pPr>
        <w:pStyle w:val="Code"/>
        <w:rPr>
          <w:color w:val="008000"/>
        </w:rPr>
      </w:pPr>
      <w:r w:rsidRPr="000B1F25">
        <w:rPr>
          <w:color w:val="008000"/>
        </w:rPr>
        <w:t>//STA Logging component</w:t>
      </w:r>
    </w:p>
    <w:p w14:paraId="670E9B63" w14:textId="77777777" w:rsidR="00E51ACE" w:rsidRPr="000B1F25" w:rsidRDefault="00E51ACE" w:rsidP="000B1F25">
      <w:pPr>
        <w:pStyle w:val="Code"/>
        <w:rPr>
          <w:color w:val="008000"/>
        </w:rPr>
      </w:pPr>
      <w:r w:rsidRPr="000B1F25">
        <w:rPr>
          <w:color w:val="008000"/>
        </w:rPr>
        <w:t>//using </w:t>
      </w:r>
      <w:proofErr w:type="spellStart"/>
      <w:r w:rsidRPr="000B1F25">
        <w:rPr>
          <w:color w:val="008000"/>
        </w:rPr>
        <w:t>CommonUtilSTALib</w:t>
      </w:r>
      <w:proofErr w:type="spellEnd"/>
      <w:r w:rsidRPr="000B1F25">
        <w:rPr>
          <w:color w:val="008000"/>
        </w:rPr>
        <w:t>;</w:t>
      </w:r>
    </w:p>
    <w:p w14:paraId="366C1AFA" w14:textId="77777777" w:rsidR="00E51ACE" w:rsidRPr="000B1F25" w:rsidRDefault="00E51ACE" w:rsidP="000B1F25">
      <w:pPr>
        <w:pStyle w:val="Code"/>
        <w:rPr>
          <w:color w:val="008000"/>
        </w:rPr>
      </w:pPr>
      <w:r w:rsidRPr="000B1F25">
        <w:rPr>
          <w:color w:val="008000"/>
        </w:rPr>
        <w:t>//MTA Logging component</w:t>
      </w:r>
    </w:p>
    <w:p w14:paraId="6C53C5E1" w14:textId="77777777" w:rsidR="00E51ACE" w:rsidRPr="00E51ACE" w:rsidRDefault="00E51ACE" w:rsidP="000B1F25">
      <w:pPr>
        <w:pStyle w:val="Code"/>
        <w:rPr>
          <w:color w:val="000000"/>
          <w:lang w:eastAsia="en-US"/>
        </w:rPr>
      </w:pPr>
      <w:r w:rsidRPr="00E51ACE">
        <w:rPr>
          <w:color w:val="0000FF"/>
          <w:lang w:eastAsia="en-US"/>
        </w:rPr>
        <w:t>using</w:t>
      </w:r>
      <w:r w:rsidRPr="00E51ACE">
        <w:rPr>
          <w:color w:val="000000"/>
          <w:lang w:eastAsia="en-US"/>
        </w:rPr>
        <w:t> </w:t>
      </w:r>
      <w:proofErr w:type="spellStart"/>
      <w:r w:rsidRPr="00E51ACE">
        <w:rPr>
          <w:color w:val="000000"/>
          <w:lang w:eastAsia="en-US"/>
        </w:rPr>
        <w:t>CommonUtilMTALib</w:t>
      </w:r>
      <w:proofErr w:type="spellEnd"/>
      <w:r w:rsidRPr="00E51ACE">
        <w:rPr>
          <w:color w:val="000000"/>
          <w:lang w:eastAsia="en-US"/>
        </w:rPr>
        <w:t>;</w:t>
      </w:r>
    </w:p>
    <w:p w14:paraId="10B875BD" w14:textId="64DB3981" w:rsidR="00E51ACE" w:rsidRDefault="00E51ACE" w:rsidP="000B1F25">
      <w:pPr>
        <w:pStyle w:val="Code"/>
      </w:pPr>
      <w:r>
        <w:rPr>
          <w:color w:val="0000FF"/>
        </w:rPr>
        <w:t xml:space="preserve"> static</w:t>
      </w:r>
      <w:r>
        <w:t> </w:t>
      </w:r>
      <w:proofErr w:type="gramStart"/>
      <w:r>
        <w:t>Logger(</w:t>
      </w:r>
      <w:proofErr w:type="gramEnd"/>
      <w:r>
        <w:t>)</w:t>
      </w:r>
    </w:p>
    <w:p w14:paraId="0F897F46" w14:textId="77777777" w:rsidR="00E51ACE" w:rsidRDefault="00E51ACE" w:rsidP="000B1F25">
      <w:pPr>
        <w:pStyle w:val="Code"/>
      </w:pPr>
      <w:r>
        <w:t> {</w:t>
      </w:r>
    </w:p>
    <w:p w14:paraId="28E448F8" w14:textId="77777777" w:rsidR="00E51ACE" w:rsidRDefault="00E51ACE" w:rsidP="000B1F25">
      <w:pPr>
        <w:pStyle w:val="Code"/>
      </w:pPr>
      <w:r>
        <w:t>     </w:t>
      </w:r>
      <w:r>
        <w:rPr>
          <w:color w:val="008000"/>
        </w:rPr>
        <w:t>//STA Logging component</w:t>
      </w:r>
    </w:p>
    <w:p w14:paraId="58D00FD5" w14:textId="77777777" w:rsidR="00E51ACE" w:rsidRDefault="00E51ACE" w:rsidP="000B1F25">
      <w:pPr>
        <w:pStyle w:val="Code"/>
      </w:pPr>
      <w:r>
        <w:t>     </w:t>
      </w:r>
      <w:r>
        <w:rPr>
          <w:color w:val="008000"/>
        </w:rPr>
        <w:t>//Log u = (Log)</w:t>
      </w:r>
      <w:proofErr w:type="gramStart"/>
      <w:r>
        <w:rPr>
          <w:color w:val="008000"/>
        </w:rPr>
        <w:t>System.Activator.CreateInstance</w:t>
      </w:r>
      <w:proofErr w:type="gramEnd"/>
      <w:r>
        <w:rPr>
          <w:color w:val="008000"/>
        </w:rPr>
        <w:t>(System.Type.GetTypeFromCLSID(new System.Guid("A4CFEE87-74F9-453D-99C3-DE15669EFE61")));</w:t>
      </w:r>
    </w:p>
    <w:p w14:paraId="40FC51FE" w14:textId="77777777" w:rsidR="00E51ACE" w:rsidRDefault="00E51ACE" w:rsidP="000B1F25">
      <w:pPr>
        <w:pStyle w:val="Code"/>
      </w:pPr>
      <w:r>
        <w:t xml:space="preserve"> </w:t>
      </w:r>
    </w:p>
    <w:p w14:paraId="2AE26187" w14:textId="77777777" w:rsidR="00E51ACE" w:rsidRDefault="00E51ACE" w:rsidP="000B1F25">
      <w:pPr>
        <w:pStyle w:val="Code"/>
      </w:pPr>
      <w:r>
        <w:t>     </w:t>
      </w:r>
      <w:r>
        <w:rPr>
          <w:color w:val="008000"/>
        </w:rPr>
        <w:t>//MTA Logging component</w:t>
      </w:r>
    </w:p>
    <w:p w14:paraId="49C4533B" w14:textId="77777777" w:rsidR="00E51ACE" w:rsidRDefault="00E51ACE" w:rsidP="000B1F25">
      <w:pPr>
        <w:pStyle w:val="Code"/>
        <w:rPr>
          <w:lang w:eastAsia="en-US"/>
        </w:rPr>
      </w:pPr>
      <w:r>
        <w:t>     </w:t>
      </w:r>
      <w:r>
        <w:rPr>
          <w:color w:val="2B91AF"/>
        </w:rPr>
        <w:t>Log</w:t>
      </w:r>
      <w:r>
        <w:t> u = (</w:t>
      </w:r>
      <w:r>
        <w:rPr>
          <w:color w:val="2B91AF"/>
        </w:rPr>
        <w:t>Log</w:t>
      </w:r>
      <w:r>
        <w:t>)</w:t>
      </w:r>
      <w:proofErr w:type="gramStart"/>
      <w:r>
        <w:t>System.</w:t>
      </w:r>
      <w:r>
        <w:rPr>
          <w:color w:val="2B91AF"/>
        </w:rPr>
        <w:t>Activator</w:t>
      </w:r>
      <w:r>
        <w:t>.CreateInstance</w:t>
      </w:r>
      <w:proofErr w:type="gramEnd"/>
      <w:r>
        <w:t>(System.</w:t>
      </w:r>
      <w:r>
        <w:rPr>
          <w:color w:val="2B91AF"/>
        </w:rPr>
        <w:t>Type</w:t>
      </w:r>
      <w:r>
        <w:t>.GetTypeFromCLSID(</w:t>
      </w:r>
      <w:r>
        <w:rPr>
          <w:color w:val="0000FF"/>
        </w:rPr>
        <w:t>new</w:t>
      </w:r>
      <w:r>
        <w:t> System.</w:t>
      </w:r>
      <w:r>
        <w:rPr>
          <w:color w:val="2B91AF"/>
        </w:rPr>
        <w:t>Guid</w:t>
      </w:r>
      <w:r>
        <w:t>(</w:t>
      </w:r>
      <w:r>
        <w:rPr>
          <w:color w:val="A31515"/>
        </w:rPr>
        <w:t>"125B07AE-4A82-4C00-8CBA-B1503D44C714"</w:t>
      </w:r>
      <w:r>
        <w:t>)));</w:t>
      </w:r>
    </w:p>
    <w:p w14:paraId="2C4F6A4F" w14:textId="59B1E160" w:rsidR="000F0FF8" w:rsidRPr="000B1F25" w:rsidRDefault="00E51ACE">
      <w:pPr>
        <w:pStyle w:val="Code"/>
        <w:rPr>
          <w:rStyle w:val="Strong"/>
        </w:rPr>
      </w:pPr>
      <w:r w:rsidRPr="00AB3B57" w:rsidDel="00E51ACE">
        <w:t xml:space="preserve"> </w:t>
      </w:r>
    </w:p>
    <w:p w14:paraId="72DA5C51" w14:textId="53C52FD2" w:rsidR="000E24C2" w:rsidRDefault="000E24C2" w:rsidP="000B1F25">
      <w:pPr>
        <w:pStyle w:val="Ln1"/>
        <w:numPr>
          <w:ilvl w:val="1"/>
          <w:numId w:val="7"/>
        </w:numPr>
      </w:pPr>
      <w:r>
        <w:t xml:space="preserve">Hit F5 to build and debug </w:t>
      </w:r>
      <w:proofErr w:type="spellStart"/>
      <w:r>
        <w:t>FotoVision</w:t>
      </w:r>
      <w:proofErr w:type="spellEnd"/>
      <w:r>
        <w:t>.</w:t>
      </w:r>
    </w:p>
    <w:p w14:paraId="0762C2DD" w14:textId="6863AC58" w:rsidR="000E24C2" w:rsidRPr="000E24C2" w:rsidRDefault="00574C5C" w:rsidP="000B1F25">
      <w:pPr>
        <w:pStyle w:val="Ln1"/>
        <w:numPr>
          <w:ilvl w:val="1"/>
          <w:numId w:val="7"/>
        </w:numPr>
        <w:rPr>
          <w:rStyle w:val="Emphasis"/>
        </w:rPr>
      </w:pPr>
      <w:r>
        <w:t xml:space="preserve">Now repeat </w:t>
      </w:r>
      <w:r w:rsidRPr="00574C5C">
        <w:t>step</w:t>
      </w:r>
      <w:r>
        <w:t>s</w:t>
      </w:r>
      <w:r w:rsidRPr="00574C5C">
        <w:t xml:space="preserve"> 1B to 1E or simply open a photo and the Photo</w:t>
      </w:r>
      <w:r>
        <w:t xml:space="preserve"> </w:t>
      </w:r>
      <w:r w:rsidRPr="00574C5C">
        <w:t xml:space="preserve">Action pane to drag </w:t>
      </w:r>
      <w:r>
        <w:t>and</w:t>
      </w:r>
      <w:r w:rsidRPr="00574C5C">
        <w:t xml:space="preserve"> change any </w:t>
      </w:r>
      <w:r>
        <w:t xml:space="preserve">one </w:t>
      </w:r>
      <w:r w:rsidRPr="00574C5C">
        <w:t>of the sliders.</w:t>
      </w:r>
      <w:r>
        <w:t xml:space="preserve"> </w:t>
      </w:r>
      <w:r w:rsidR="000E24C2" w:rsidRPr="00501AE0">
        <w:rPr>
          <w:rStyle w:val="Emphasis"/>
        </w:rPr>
        <w:t>Do you still see the lag while dragging continuously back and forth the slider</w:t>
      </w:r>
      <w:r w:rsidR="000E24C2" w:rsidRPr="000E24C2">
        <w:rPr>
          <w:rStyle w:val="Emphasis"/>
        </w:rPr>
        <w:t>s?</w:t>
      </w:r>
    </w:p>
    <w:p w14:paraId="3223251C" w14:textId="18D6E6D9" w:rsidR="00574C5C" w:rsidRDefault="00574C5C" w:rsidP="000B1F25">
      <w:pPr>
        <w:pStyle w:val="Ln1"/>
        <w:numPr>
          <w:ilvl w:val="0"/>
          <w:numId w:val="0"/>
        </w:numPr>
        <w:ind w:left="1440"/>
      </w:pPr>
    </w:p>
    <w:p w14:paraId="5CC64329" w14:textId="393E1848" w:rsidR="006A175E" w:rsidRDefault="000E24C2">
      <w:pPr>
        <w:pStyle w:val="Ln1"/>
      </w:pPr>
      <w:r>
        <w:t xml:space="preserve">To understand how the </w:t>
      </w:r>
      <w:r w:rsidR="0062000C">
        <w:t xml:space="preserve">code </w:t>
      </w:r>
      <w:r>
        <w:t xml:space="preserve">changes the application's behavior, let's break in </w:t>
      </w:r>
      <w:r w:rsidR="0062000C">
        <w:t>on the logging component</w:t>
      </w:r>
      <w:r w:rsidR="00ED4F98">
        <w:t xml:space="preserve">. </w:t>
      </w:r>
      <w:r w:rsidR="00104B53">
        <w:t>Earlier in this exercise (Step 3M), we found out that the delay was caused by the Write method in the logging component. Let's break on that function again to review the changes.</w:t>
      </w:r>
    </w:p>
    <w:p w14:paraId="7774DC68" w14:textId="5938856E" w:rsidR="000E24C2" w:rsidRDefault="000E24C2" w:rsidP="000B1F25">
      <w:pPr>
        <w:pStyle w:val="Ln1"/>
        <w:numPr>
          <w:ilvl w:val="1"/>
          <w:numId w:val="7"/>
        </w:numPr>
      </w:pPr>
      <w:r>
        <w:t xml:space="preserve">Attach </w:t>
      </w:r>
      <w:proofErr w:type="spellStart"/>
      <w:r>
        <w:t>Windbg</w:t>
      </w:r>
      <w:proofErr w:type="spellEnd"/>
      <w:r>
        <w:t xml:space="preserve"> to the </w:t>
      </w:r>
      <w:proofErr w:type="spellStart"/>
      <w:r>
        <w:t>FotoVision</w:t>
      </w:r>
      <w:proofErr w:type="spellEnd"/>
      <w:r>
        <w:t xml:space="preserve"> process again</w:t>
      </w:r>
    </w:p>
    <w:p w14:paraId="49432662" w14:textId="29DCDA44" w:rsidR="001128E1" w:rsidRDefault="00D846FD" w:rsidP="000B1F25">
      <w:pPr>
        <w:pStyle w:val="Ln1"/>
        <w:numPr>
          <w:ilvl w:val="1"/>
          <w:numId w:val="7"/>
        </w:numPr>
      </w:pPr>
      <w:r>
        <w:t xml:space="preserve">Identify the </w:t>
      </w:r>
      <w:r w:rsidR="00ED4F98">
        <w:t xml:space="preserve">exact Write method </w:t>
      </w:r>
      <w:r w:rsidR="001128E1">
        <w:t>name in the logging component</w:t>
      </w:r>
      <w:r>
        <w:t xml:space="preserve"> so that we can set a breakpoint on it.</w:t>
      </w:r>
      <w:r w:rsidR="00104B53">
        <w:t xml:space="preserve"> Run the </w:t>
      </w:r>
      <w:r w:rsidR="00112BCB">
        <w:t xml:space="preserve">command </w:t>
      </w:r>
      <w:r w:rsidR="00104B53">
        <w:t xml:space="preserve">"x </w:t>
      </w:r>
      <w:proofErr w:type="spellStart"/>
      <w:r w:rsidR="00104B53">
        <w:t>CommonUtilMTA</w:t>
      </w:r>
      <w:proofErr w:type="spellEnd"/>
      <w:r w:rsidR="00104B53">
        <w:t>!*Write*</w:t>
      </w:r>
      <w:r w:rsidR="00112BCB">
        <w:t>" such as the following:</w:t>
      </w:r>
    </w:p>
    <w:p w14:paraId="03CA4AE5" w14:textId="77777777" w:rsidR="001128E1" w:rsidRPr="000F0FF8" w:rsidRDefault="001128E1" w:rsidP="001128E1">
      <w:pPr>
        <w:pStyle w:val="Code"/>
      </w:pPr>
      <w:r w:rsidRPr="000F0FF8">
        <w:t xml:space="preserve">0:011&gt; x </w:t>
      </w:r>
      <w:proofErr w:type="spellStart"/>
      <w:r w:rsidRPr="000F0FF8">
        <w:t>CommonUtilMTA</w:t>
      </w:r>
      <w:proofErr w:type="spellEnd"/>
      <w:r w:rsidRPr="000F0FF8">
        <w:t>!*Write*</w:t>
      </w:r>
    </w:p>
    <w:p w14:paraId="02A7DDE8" w14:textId="77777777" w:rsidR="001128E1" w:rsidRPr="000F0FF8" w:rsidRDefault="001128E1" w:rsidP="001128E1">
      <w:pPr>
        <w:pStyle w:val="Code"/>
      </w:pPr>
      <w:r w:rsidRPr="000F0FF8">
        <w:t xml:space="preserve">62d31e00          </w:t>
      </w:r>
      <w:proofErr w:type="spellStart"/>
      <w:proofErr w:type="gramStart"/>
      <w:r w:rsidRPr="000F0FF8">
        <w:t>CommonUtilMTA!CLog</w:t>
      </w:r>
      <w:proofErr w:type="spellEnd"/>
      <w:r w:rsidRPr="000F0FF8">
        <w:t>::</w:t>
      </w:r>
      <w:proofErr w:type="gramEnd"/>
      <w:r w:rsidRPr="000F0FF8">
        <w:t>Write (</w:t>
      </w:r>
      <w:proofErr w:type="spellStart"/>
      <w:r w:rsidRPr="000F0FF8">
        <w:t>wchar_t</w:t>
      </w:r>
      <w:proofErr w:type="spellEnd"/>
      <w:r w:rsidRPr="000F0FF8">
        <w:t xml:space="preserve"> *)</w:t>
      </w:r>
    </w:p>
    <w:p w14:paraId="7CF8AEEC" w14:textId="77777777" w:rsidR="001128E1" w:rsidRDefault="001128E1" w:rsidP="001128E1">
      <w:pPr>
        <w:pStyle w:val="Code"/>
      </w:pPr>
      <w:r w:rsidRPr="000F0FF8">
        <w:t xml:space="preserve">62d34040          </w:t>
      </w:r>
      <w:proofErr w:type="spellStart"/>
      <w:proofErr w:type="gramStart"/>
      <w:r w:rsidRPr="000F0FF8">
        <w:t>CommonUtilMTA</w:t>
      </w:r>
      <w:proofErr w:type="spellEnd"/>
      <w:r w:rsidRPr="000F0FF8">
        <w:t>!_</w:t>
      </w:r>
      <w:proofErr w:type="gramEnd"/>
      <w:r w:rsidRPr="000F0FF8">
        <w:t>imp__</w:t>
      </w:r>
      <w:proofErr w:type="spellStart"/>
      <w:r w:rsidRPr="000F0FF8">
        <w:t>WriteFile</w:t>
      </w:r>
      <w:proofErr w:type="spellEnd"/>
      <w:r w:rsidRPr="000F0FF8">
        <w:t xml:space="preserve"> = &lt;no type information&gt;</w:t>
      </w:r>
    </w:p>
    <w:p w14:paraId="596DDFD5" w14:textId="77777777" w:rsidR="001128E1" w:rsidRDefault="001128E1" w:rsidP="000B1F25">
      <w:pPr>
        <w:pStyle w:val="Ln1"/>
        <w:numPr>
          <w:ilvl w:val="0"/>
          <w:numId w:val="0"/>
        </w:numPr>
        <w:ind w:left="1440"/>
      </w:pPr>
    </w:p>
    <w:p w14:paraId="0013A876" w14:textId="53CF7950" w:rsidR="000F0FF8" w:rsidRDefault="000F0FF8" w:rsidP="000B1F25">
      <w:pPr>
        <w:pStyle w:val="Ln1"/>
        <w:numPr>
          <w:ilvl w:val="1"/>
          <w:numId w:val="7"/>
        </w:numPr>
      </w:pPr>
      <w:r>
        <w:t>Set a breakpoint at the write function of the logging component</w:t>
      </w:r>
      <w:r w:rsidR="001128E1">
        <w:t>.</w:t>
      </w:r>
    </w:p>
    <w:p w14:paraId="490A4449" w14:textId="77777777" w:rsidR="001128E1" w:rsidRDefault="001128E1" w:rsidP="001128E1">
      <w:pPr>
        <w:pStyle w:val="Code"/>
      </w:pPr>
      <w:r w:rsidRPr="000F0FF8">
        <w:t xml:space="preserve">0:011&gt; </w:t>
      </w:r>
      <w:proofErr w:type="spellStart"/>
      <w:r w:rsidRPr="000F0FF8">
        <w:t>bp</w:t>
      </w:r>
      <w:proofErr w:type="spellEnd"/>
      <w:r w:rsidRPr="000F0FF8">
        <w:t xml:space="preserve"> </w:t>
      </w:r>
      <w:proofErr w:type="spellStart"/>
      <w:proofErr w:type="gramStart"/>
      <w:r w:rsidRPr="000F0FF8">
        <w:t>CommonUtilMTA!CLog</w:t>
      </w:r>
      <w:proofErr w:type="spellEnd"/>
      <w:r w:rsidRPr="000F0FF8">
        <w:t>::</w:t>
      </w:r>
      <w:proofErr w:type="gramEnd"/>
      <w:r w:rsidRPr="000F0FF8">
        <w:t>Write</w:t>
      </w:r>
    </w:p>
    <w:p w14:paraId="6FAC8A51" w14:textId="3CB701DE" w:rsidR="001128E1" w:rsidRDefault="001128E1" w:rsidP="000B1F25">
      <w:pPr>
        <w:pStyle w:val="Ln1"/>
        <w:numPr>
          <w:ilvl w:val="1"/>
          <w:numId w:val="7"/>
        </w:numPr>
      </w:pPr>
      <w:r>
        <w:t>Verify that the breakpoint has been set by listing all current breakpoints.</w:t>
      </w:r>
    </w:p>
    <w:p w14:paraId="3E8F2B4D" w14:textId="77777777" w:rsidR="000F0FF8" w:rsidRPr="000F0FF8" w:rsidRDefault="000F0FF8" w:rsidP="000F0FF8">
      <w:pPr>
        <w:pStyle w:val="Code"/>
      </w:pPr>
      <w:r w:rsidRPr="000F0FF8">
        <w:lastRenderedPageBreak/>
        <w:t xml:space="preserve">0:011&gt; </w:t>
      </w:r>
      <w:proofErr w:type="spellStart"/>
      <w:r w:rsidRPr="000F0FF8">
        <w:t>bl</w:t>
      </w:r>
      <w:proofErr w:type="spellEnd"/>
    </w:p>
    <w:p w14:paraId="7A3D4947" w14:textId="157D116D" w:rsidR="000F0FF8" w:rsidRPr="000C6679" w:rsidRDefault="000F0FF8" w:rsidP="000F0FF8">
      <w:pPr>
        <w:pStyle w:val="Code"/>
      </w:pPr>
      <w:r w:rsidRPr="000F0FF8">
        <w:t xml:space="preserve"> 0 e 62d31e00     0001 (0001</w:t>
      </w:r>
      <w:proofErr w:type="gramStart"/>
      <w:r w:rsidRPr="000F0FF8">
        <w:t>)  0</w:t>
      </w:r>
      <w:proofErr w:type="gramEnd"/>
      <w:r w:rsidRPr="000F0FF8">
        <w:t xml:space="preserve">:**** </w:t>
      </w:r>
      <w:proofErr w:type="spellStart"/>
      <w:r w:rsidRPr="000F0FF8">
        <w:t>CommonUtilMTA!CLog</w:t>
      </w:r>
      <w:proofErr w:type="spellEnd"/>
      <w:r w:rsidRPr="000F0FF8">
        <w:t>::Write</w:t>
      </w:r>
    </w:p>
    <w:p w14:paraId="0558E559" w14:textId="77777777" w:rsidR="001128E1" w:rsidRDefault="001128E1" w:rsidP="000B1F25">
      <w:pPr>
        <w:pStyle w:val="Ln1"/>
        <w:numPr>
          <w:ilvl w:val="0"/>
          <w:numId w:val="0"/>
        </w:numPr>
        <w:ind w:left="1440"/>
      </w:pPr>
    </w:p>
    <w:p w14:paraId="16C3DAA9" w14:textId="4B68AEE5" w:rsidR="001128E1" w:rsidRDefault="001128E1" w:rsidP="000B1F25">
      <w:pPr>
        <w:pStyle w:val="Ln1"/>
        <w:numPr>
          <w:ilvl w:val="1"/>
          <w:numId w:val="7"/>
        </w:numPr>
      </w:pPr>
      <w:r>
        <w:t>Type in the command "g" and Enter to relinquish</w:t>
      </w:r>
      <w:r w:rsidR="00D846FD">
        <w:t xml:space="preserve"> the debugger</w:t>
      </w:r>
      <w:r>
        <w:t xml:space="preserve"> control back to </w:t>
      </w:r>
      <w:proofErr w:type="spellStart"/>
      <w:r>
        <w:t>FotoVision</w:t>
      </w:r>
      <w:proofErr w:type="spellEnd"/>
      <w:r>
        <w:t>.</w:t>
      </w:r>
    </w:p>
    <w:p w14:paraId="2F72D9B2" w14:textId="419B929C" w:rsidR="001128E1" w:rsidRDefault="003439C9" w:rsidP="000B1F25">
      <w:pPr>
        <w:pStyle w:val="Ln1"/>
        <w:numPr>
          <w:ilvl w:val="1"/>
          <w:numId w:val="7"/>
        </w:numPr>
      </w:pPr>
      <w:r>
        <w:t>Now repeat step</w:t>
      </w:r>
      <w:r w:rsidR="00574C5C">
        <w:t>s</w:t>
      </w:r>
      <w:r>
        <w:t xml:space="preserve"> 1B to 1E or simply open a photo and the Photo</w:t>
      </w:r>
      <w:r w:rsidR="00574C5C">
        <w:t xml:space="preserve"> </w:t>
      </w:r>
      <w:r>
        <w:t xml:space="preserve">Action pane to drag </w:t>
      </w:r>
      <w:r w:rsidR="00D846FD">
        <w:t>and</w:t>
      </w:r>
      <w:r>
        <w:t xml:space="preserve"> change any of the sliders. Yo</w:t>
      </w:r>
      <w:r w:rsidR="001E50D1">
        <w:t>u should see the breakpoint hit immediately.</w:t>
      </w:r>
    </w:p>
    <w:p w14:paraId="769A9A0A" w14:textId="77777777" w:rsidR="003439C9" w:rsidRPr="003439C9" w:rsidRDefault="003439C9" w:rsidP="003439C9">
      <w:pPr>
        <w:pStyle w:val="Code"/>
      </w:pPr>
      <w:r w:rsidRPr="003439C9">
        <w:t>Breakpoint 0 hit</w:t>
      </w:r>
    </w:p>
    <w:p w14:paraId="2414560A" w14:textId="77777777" w:rsidR="003439C9" w:rsidRPr="003439C9" w:rsidRDefault="003439C9" w:rsidP="003439C9">
      <w:pPr>
        <w:pStyle w:val="Code"/>
      </w:pPr>
      <w:proofErr w:type="spellStart"/>
      <w:r w:rsidRPr="003439C9">
        <w:t>eax</w:t>
      </w:r>
      <w:proofErr w:type="spellEnd"/>
      <w:r w:rsidRPr="003439C9">
        <w:t xml:space="preserve">=60851e00 </w:t>
      </w:r>
      <w:proofErr w:type="spellStart"/>
      <w:r w:rsidRPr="003439C9">
        <w:t>ebx</w:t>
      </w:r>
      <w:proofErr w:type="spellEnd"/>
      <w:r w:rsidRPr="003439C9">
        <w:t xml:space="preserve">=00000000 </w:t>
      </w:r>
      <w:proofErr w:type="spellStart"/>
      <w:r w:rsidRPr="003439C9">
        <w:t>ecx</w:t>
      </w:r>
      <w:proofErr w:type="spellEnd"/>
      <w:r w:rsidRPr="003439C9">
        <w:t xml:space="preserve">=60854330 </w:t>
      </w:r>
      <w:proofErr w:type="spellStart"/>
      <w:r w:rsidRPr="003439C9">
        <w:t>edx</w:t>
      </w:r>
      <w:proofErr w:type="spellEnd"/>
      <w:r w:rsidRPr="003439C9">
        <w:t xml:space="preserve">=005ba600 </w:t>
      </w:r>
      <w:proofErr w:type="spellStart"/>
      <w:r w:rsidRPr="003439C9">
        <w:t>esi</w:t>
      </w:r>
      <w:proofErr w:type="spellEnd"/>
      <w:r w:rsidRPr="003439C9">
        <w:t xml:space="preserve">=02af3170 </w:t>
      </w:r>
      <w:proofErr w:type="spellStart"/>
      <w:r w:rsidRPr="003439C9">
        <w:t>edi</w:t>
      </w:r>
      <w:proofErr w:type="spellEnd"/>
      <w:r w:rsidRPr="003439C9">
        <w:t>=085df280</w:t>
      </w:r>
    </w:p>
    <w:p w14:paraId="3B358065" w14:textId="77777777" w:rsidR="003439C9" w:rsidRPr="003439C9" w:rsidRDefault="003439C9" w:rsidP="003439C9">
      <w:pPr>
        <w:pStyle w:val="Code"/>
      </w:pPr>
      <w:proofErr w:type="spellStart"/>
      <w:r w:rsidRPr="003439C9">
        <w:t>eip</w:t>
      </w:r>
      <w:proofErr w:type="spellEnd"/>
      <w:r w:rsidRPr="003439C9">
        <w:t xml:space="preserve">=60851e00 </w:t>
      </w:r>
      <w:proofErr w:type="spellStart"/>
      <w:r w:rsidRPr="003439C9">
        <w:t>esp</w:t>
      </w:r>
      <w:proofErr w:type="spellEnd"/>
      <w:r w:rsidRPr="003439C9">
        <w:t xml:space="preserve">=085df1d4 </w:t>
      </w:r>
      <w:proofErr w:type="spellStart"/>
      <w:r w:rsidRPr="003439C9">
        <w:t>ebp</w:t>
      </w:r>
      <w:proofErr w:type="spellEnd"/>
      <w:r w:rsidRPr="003439C9">
        <w:t xml:space="preserve">=085df330 </w:t>
      </w:r>
      <w:proofErr w:type="spellStart"/>
      <w:r w:rsidRPr="003439C9">
        <w:t>iopl</w:t>
      </w:r>
      <w:proofErr w:type="spellEnd"/>
      <w:r w:rsidRPr="003439C9">
        <w:t xml:space="preserve">=0         </w:t>
      </w:r>
      <w:proofErr w:type="spellStart"/>
      <w:r w:rsidRPr="003439C9">
        <w:t>nv</w:t>
      </w:r>
      <w:proofErr w:type="spellEnd"/>
      <w:r w:rsidRPr="003439C9">
        <w:t xml:space="preserve"> up </w:t>
      </w:r>
      <w:proofErr w:type="spellStart"/>
      <w:r w:rsidRPr="003439C9">
        <w:t>ei</w:t>
      </w:r>
      <w:proofErr w:type="spellEnd"/>
      <w:r w:rsidRPr="003439C9">
        <w:t xml:space="preserve"> </w:t>
      </w:r>
      <w:proofErr w:type="spellStart"/>
      <w:r w:rsidRPr="003439C9">
        <w:t>pl</w:t>
      </w:r>
      <w:proofErr w:type="spellEnd"/>
      <w:r w:rsidRPr="003439C9">
        <w:t xml:space="preserve"> </w:t>
      </w:r>
      <w:proofErr w:type="spellStart"/>
      <w:r w:rsidRPr="003439C9">
        <w:t>zr</w:t>
      </w:r>
      <w:proofErr w:type="spellEnd"/>
      <w:r w:rsidRPr="003439C9">
        <w:t xml:space="preserve"> </w:t>
      </w:r>
      <w:proofErr w:type="spellStart"/>
      <w:r w:rsidRPr="003439C9">
        <w:t>na</w:t>
      </w:r>
      <w:proofErr w:type="spellEnd"/>
      <w:r w:rsidRPr="003439C9">
        <w:t xml:space="preserve"> </w:t>
      </w:r>
      <w:proofErr w:type="spellStart"/>
      <w:r w:rsidRPr="003439C9">
        <w:t>pe</w:t>
      </w:r>
      <w:proofErr w:type="spellEnd"/>
      <w:r w:rsidRPr="003439C9">
        <w:t xml:space="preserve"> </w:t>
      </w:r>
      <w:proofErr w:type="spellStart"/>
      <w:r w:rsidRPr="003439C9">
        <w:t>nc</w:t>
      </w:r>
      <w:proofErr w:type="spellEnd"/>
    </w:p>
    <w:p w14:paraId="0E8B7677" w14:textId="77777777" w:rsidR="003439C9" w:rsidRPr="000B1F25" w:rsidRDefault="003439C9" w:rsidP="003439C9">
      <w:pPr>
        <w:pStyle w:val="Code"/>
        <w:rPr>
          <w:lang w:val="de-DE"/>
        </w:rPr>
      </w:pPr>
      <w:proofErr w:type="spellStart"/>
      <w:r w:rsidRPr="000B1F25">
        <w:rPr>
          <w:lang w:val="de-DE"/>
        </w:rPr>
        <w:t>cs</w:t>
      </w:r>
      <w:proofErr w:type="spellEnd"/>
      <w:r w:rsidRPr="000B1F25">
        <w:rPr>
          <w:lang w:val="de-DE"/>
        </w:rPr>
        <w:t xml:space="preserve">=0023  </w:t>
      </w:r>
      <w:proofErr w:type="spellStart"/>
      <w:r w:rsidRPr="000B1F25">
        <w:rPr>
          <w:lang w:val="de-DE"/>
        </w:rPr>
        <w:t>ss</w:t>
      </w:r>
      <w:proofErr w:type="spellEnd"/>
      <w:r w:rsidRPr="000B1F25">
        <w:rPr>
          <w:lang w:val="de-DE"/>
        </w:rPr>
        <w:t xml:space="preserve">=002b  </w:t>
      </w:r>
      <w:proofErr w:type="spellStart"/>
      <w:r w:rsidRPr="000B1F25">
        <w:rPr>
          <w:lang w:val="de-DE"/>
        </w:rPr>
        <w:t>ds</w:t>
      </w:r>
      <w:proofErr w:type="spellEnd"/>
      <w:r w:rsidRPr="000B1F25">
        <w:rPr>
          <w:lang w:val="de-DE"/>
        </w:rPr>
        <w:t xml:space="preserve">=002b  es=002b  </w:t>
      </w:r>
      <w:proofErr w:type="spellStart"/>
      <w:r w:rsidRPr="000B1F25">
        <w:rPr>
          <w:lang w:val="de-DE"/>
        </w:rPr>
        <w:t>fs</w:t>
      </w:r>
      <w:proofErr w:type="spellEnd"/>
      <w:r w:rsidRPr="000B1F25">
        <w:rPr>
          <w:lang w:val="de-DE"/>
        </w:rPr>
        <w:t xml:space="preserve">=0053  </w:t>
      </w:r>
      <w:proofErr w:type="spellStart"/>
      <w:r w:rsidRPr="000B1F25">
        <w:rPr>
          <w:lang w:val="de-DE"/>
        </w:rPr>
        <w:t>gs</w:t>
      </w:r>
      <w:proofErr w:type="spellEnd"/>
      <w:r w:rsidRPr="000B1F25">
        <w:rPr>
          <w:lang w:val="de-DE"/>
        </w:rPr>
        <w:t xml:space="preserve">=002b             </w:t>
      </w:r>
      <w:proofErr w:type="spellStart"/>
      <w:r w:rsidRPr="000B1F25">
        <w:rPr>
          <w:lang w:val="de-DE"/>
        </w:rPr>
        <w:t>efl</w:t>
      </w:r>
      <w:proofErr w:type="spellEnd"/>
      <w:r w:rsidRPr="000B1F25">
        <w:rPr>
          <w:lang w:val="de-DE"/>
        </w:rPr>
        <w:t>=00000246</w:t>
      </w:r>
    </w:p>
    <w:p w14:paraId="174C698E" w14:textId="77777777" w:rsidR="003439C9" w:rsidRPr="003439C9" w:rsidRDefault="003439C9" w:rsidP="003439C9">
      <w:pPr>
        <w:pStyle w:val="Code"/>
      </w:pPr>
      <w:proofErr w:type="spellStart"/>
      <w:proofErr w:type="gramStart"/>
      <w:r w:rsidRPr="003439C9">
        <w:t>CommonUtilMTA!CLog</w:t>
      </w:r>
      <w:proofErr w:type="spellEnd"/>
      <w:r w:rsidRPr="003439C9">
        <w:t>::</w:t>
      </w:r>
      <w:proofErr w:type="gramEnd"/>
      <w:r w:rsidRPr="003439C9">
        <w:t>Write:</w:t>
      </w:r>
    </w:p>
    <w:p w14:paraId="1CD09FBF" w14:textId="697A3A82" w:rsidR="003439C9" w:rsidRPr="000C6679" w:rsidRDefault="003439C9" w:rsidP="003439C9">
      <w:pPr>
        <w:pStyle w:val="Code"/>
      </w:pPr>
      <w:r w:rsidRPr="003439C9">
        <w:t xml:space="preserve">60851e00 55              push    </w:t>
      </w:r>
      <w:proofErr w:type="spellStart"/>
      <w:r w:rsidRPr="003439C9">
        <w:t>ebp</w:t>
      </w:r>
      <w:proofErr w:type="spellEnd"/>
    </w:p>
    <w:p w14:paraId="198278DE" w14:textId="10DEE845" w:rsidR="00172A1F" w:rsidRDefault="003439C9">
      <w:pPr>
        <w:pStyle w:val="Ln1"/>
        <w:numPr>
          <w:ilvl w:val="1"/>
          <w:numId w:val="7"/>
        </w:numPr>
      </w:pPr>
      <w:r>
        <w:t xml:space="preserve">Run the "k" command to inspect the </w:t>
      </w:r>
      <w:proofErr w:type="spellStart"/>
      <w:r>
        <w:t>callstack</w:t>
      </w:r>
      <w:proofErr w:type="spellEnd"/>
    </w:p>
    <w:p w14:paraId="65ECD6DB" w14:textId="77777777" w:rsidR="007179CC" w:rsidRDefault="007179CC">
      <w:pPr>
        <w:spacing w:after="0" w:line="240" w:lineRule="auto"/>
        <w:ind w:left="0"/>
      </w:pPr>
    </w:p>
    <w:p w14:paraId="49FB72FD" w14:textId="1FA8DE9A" w:rsidR="007179CC" w:rsidRDefault="007179CC" w:rsidP="000B1F25">
      <w:pPr>
        <w:pStyle w:val="Note"/>
      </w:pPr>
      <w:r>
        <w:t xml:space="preserve">You could also use </w:t>
      </w:r>
      <w:r w:rsidRPr="000B1F25">
        <w:rPr>
          <w:b/>
        </w:rPr>
        <w:t>!sosex.mk</w:t>
      </w:r>
      <w:r>
        <w:t xml:space="preserve"> for a complete (native + .NET) </w:t>
      </w:r>
      <w:proofErr w:type="spellStart"/>
      <w:r>
        <w:t>callstack</w:t>
      </w:r>
      <w:proofErr w:type="spellEnd"/>
      <w:r>
        <w:br/>
        <w:t>(after loading sosex.dll)</w:t>
      </w:r>
    </w:p>
    <w:p w14:paraId="52816AF8" w14:textId="18200EEC" w:rsidR="003719A5" w:rsidRDefault="003719A5">
      <w:pPr>
        <w:spacing w:after="0" w:line="240" w:lineRule="auto"/>
        <w:ind w:left="0"/>
      </w:pPr>
    </w:p>
    <w:p w14:paraId="5B2EDA15" w14:textId="2CABC79E" w:rsidR="00FD764D" w:rsidRDefault="003719A5" w:rsidP="00FD764D">
      <w:pPr>
        <w:pStyle w:val="Code"/>
      </w:pPr>
      <w:r>
        <w:t>0</w:t>
      </w:r>
      <w:r w:rsidR="00112BCB" w:rsidRPr="000B1F25">
        <w:rPr>
          <w:rStyle w:val="Strong"/>
        </w:rPr>
        <w:t>:010</w:t>
      </w:r>
      <w:r w:rsidR="00112BCB">
        <w:t xml:space="preserve">&gt; </w:t>
      </w:r>
      <w:r w:rsidR="00FD764D" w:rsidRPr="000B1F25">
        <w:rPr>
          <w:b/>
        </w:rPr>
        <w:t>k</w:t>
      </w:r>
    </w:p>
    <w:p w14:paraId="2F714806" w14:textId="77777777" w:rsidR="00FD764D" w:rsidRDefault="00FD764D" w:rsidP="00FD764D">
      <w:pPr>
        <w:pStyle w:val="Code"/>
      </w:pPr>
      <w:proofErr w:type="spellStart"/>
      <w:r>
        <w:t>ChildEBP</w:t>
      </w:r>
      <w:proofErr w:type="spellEnd"/>
      <w:r>
        <w:t xml:space="preserve"> </w:t>
      </w:r>
      <w:proofErr w:type="spellStart"/>
      <w:r>
        <w:t>RetAddr</w:t>
      </w:r>
      <w:proofErr w:type="spellEnd"/>
      <w:r>
        <w:t xml:space="preserve">  </w:t>
      </w:r>
    </w:p>
    <w:p w14:paraId="27E4D357" w14:textId="6237586E" w:rsidR="00FD764D" w:rsidRDefault="00FD764D" w:rsidP="00FD764D">
      <w:pPr>
        <w:pStyle w:val="Code"/>
      </w:pPr>
      <w:r>
        <w:t xml:space="preserve">0896f170 04826217 </w:t>
      </w:r>
      <w:proofErr w:type="spellStart"/>
      <w:proofErr w:type="gramStart"/>
      <w:r w:rsidRPr="000B1F25">
        <w:rPr>
          <w:b/>
        </w:rPr>
        <w:t>CommonUtilMTA!CLog</w:t>
      </w:r>
      <w:proofErr w:type="spellEnd"/>
      <w:r w:rsidRPr="000B1F25">
        <w:rPr>
          <w:b/>
        </w:rPr>
        <w:t>::</w:t>
      </w:r>
      <w:proofErr w:type="gramEnd"/>
      <w:r w:rsidRPr="000B1F25">
        <w:rPr>
          <w:b/>
        </w:rPr>
        <w:t>Write</w:t>
      </w:r>
      <w:r>
        <w:t xml:space="preserve"> [c:\labfiles\lab1 (hang)\</w:t>
      </w:r>
      <w:proofErr w:type="spellStart"/>
      <w:r>
        <w:t>src</w:t>
      </w:r>
      <w:proofErr w:type="spellEnd"/>
      <w:r>
        <w:t>\</w:t>
      </w:r>
      <w:proofErr w:type="spellStart"/>
      <w:r>
        <w:t>commonutilmta</w:t>
      </w:r>
      <w:proofErr w:type="spellEnd"/>
      <w:r>
        <w:t>\</w:t>
      </w:r>
      <w:proofErr w:type="spellStart"/>
      <w:r>
        <w:t>commonutilmta</w:t>
      </w:r>
      <w:proofErr w:type="spellEnd"/>
      <w:r>
        <w:t>\log.cpp @ 29]</w:t>
      </w:r>
    </w:p>
    <w:p w14:paraId="108C7D2F" w14:textId="77777777" w:rsidR="00FD764D" w:rsidRDefault="00FD764D" w:rsidP="00FD764D">
      <w:pPr>
        <w:pStyle w:val="Code"/>
      </w:pPr>
      <w:r>
        <w:t>WARNING: Frame IP not in any known module. Following frames may be wrong.</w:t>
      </w:r>
    </w:p>
    <w:p w14:paraId="78AB3FF9" w14:textId="77777777" w:rsidR="00FD764D" w:rsidRDefault="00FD764D" w:rsidP="00FD764D">
      <w:pPr>
        <w:pStyle w:val="Code"/>
      </w:pPr>
      <w:r>
        <w:t>0896f320 7363d93b 0x4826217</w:t>
      </w:r>
    </w:p>
    <w:p w14:paraId="5CC233BC" w14:textId="77777777" w:rsidR="00FD764D" w:rsidRDefault="00FD764D" w:rsidP="00FD764D">
      <w:pPr>
        <w:pStyle w:val="Code"/>
      </w:pPr>
      <w:r>
        <w:t>0896f32c 7360df17 mscorlib_ni+0x36d93b</w:t>
      </w:r>
    </w:p>
    <w:p w14:paraId="21478BF0" w14:textId="77777777" w:rsidR="00FD764D" w:rsidRDefault="00FD764D" w:rsidP="00FD764D">
      <w:pPr>
        <w:pStyle w:val="Code"/>
      </w:pPr>
      <w:r>
        <w:t>0896f390 7360de66 mscorlib_ni+0x33df17</w:t>
      </w:r>
    </w:p>
    <w:p w14:paraId="50D04B75" w14:textId="77777777" w:rsidR="00FD764D" w:rsidRDefault="00FD764D" w:rsidP="00FD764D">
      <w:pPr>
        <w:pStyle w:val="Code"/>
      </w:pPr>
      <w:r>
        <w:t>0896f3a4 7360de31 mscorlib_ni+0x33de66</w:t>
      </w:r>
    </w:p>
    <w:p w14:paraId="61EB961A" w14:textId="77777777" w:rsidR="00FD764D" w:rsidRDefault="00FD764D" w:rsidP="00FD764D">
      <w:pPr>
        <w:pStyle w:val="Code"/>
      </w:pPr>
      <w:r>
        <w:t>0896f3c0 7363d8c4 mscorlib_ni+0x33de31</w:t>
      </w:r>
    </w:p>
    <w:p w14:paraId="25EA520B" w14:textId="77777777" w:rsidR="00FD764D" w:rsidRDefault="00FD764D" w:rsidP="00FD764D">
      <w:pPr>
        <w:pStyle w:val="Code"/>
      </w:pPr>
      <w:r>
        <w:t>0896f3d8 74452652 mscorlib_ni+0x36d8c4</w:t>
      </w:r>
    </w:p>
    <w:p w14:paraId="295A275F" w14:textId="77777777" w:rsidR="00FD764D" w:rsidRDefault="00FD764D" w:rsidP="00FD764D">
      <w:pPr>
        <w:pStyle w:val="Code"/>
      </w:pPr>
      <w:r>
        <w:t xml:space="preserve">0896f3e4 74461580 </w:t>
      </w:r>
      <w:proofErr w:type="gramStart"/>
      <w:r>
        <w:t>clr!CallDescrWorkerInternal</w:t>
      </w:r>
      <w:proofErr w:type="gramEnd"/>
      <w:r>
        <w:t>+0x34</w:t>
      </w:r>
    </w:p>
    <w:p w14:paraId="02A523E8" w14:textId="77777777" w:rsidR="00FD764D" w:rsidRDefault="00FD764D" w:rsidP="00FD764D">
      <w:pPr>
        <w:pStyle w:val="Code"/>
      </w:pPr>
      <w:r>
        <w:t xml:space="preserve">0896f438 7446e670 </w:t>
      </w:r>
      <w:proofErr w:type="gramStart"/>
      <w:r>
        <w:t>clr!CallDescrWorkerWithHandler</w:t>
      </w:r>
      <w:proofErr w:type="gramEnd"/>
      <w:r>
        <w:t>+0x6b</w:t>
      </w:r>
    </w:p>
    <w:p w14:paraId="145F3E32" w14:textId="77777777" w:rsidR="00FD764D" w:rsidRDefault="00FD764D" w:rsidP="00FD764D">
      <w:pPr>
        <w:pStyle w:val="Code"/>
      </w:pPr>
      <w:r>
        <w:t xml:space="preserve">0896f4b8 7452e98d </w:t>
      </w:r>
      <w:proofErr w:type="spellStart"/>
      <w:proofErr w:type="gramStart"/>
      <w:r>
        <w:t>clr!MethodDescCallSite</w:t>
      </w:r>
      <w:proofErr w:type="spellEnd"/>
      <w:r>
        <w:t>::</w:t>
      </w:r>
      <w:proofErr w:type="gramEnd"/>
      <w:r>
        <w:t>CallTargetWorker+0x152</w:t>
      </w:r>
    </w:p>
    <w:p w14:paraId="24E1BF83" w14:textId="77777777" w:rsidR="00FD764D" w:rsidRDefault="00FD764D" w:rsidP="00FD764D">
      <w:pPr>
        <w:pStyle w:val="Code"/>
      </w:pPr>
      <w:r>
        <w:t xml:space="preserve">0896f62c 745957a1 </w:t>
      </w:r>
      <w:proofErr w:type="spellStart"/>
      <w:proofErr w:type="gramStart"/>
      <w:r>
        <w:t>clr!ThreadNative</w:t>
      </w:r>
      <w:proofErr w:type="spellEnd"/>
      <w:r>
        <w:t>::</w:t>
      </w:r>
      <w:proofErr w:type="gramEnd"/>
      <w:r>
        <w:t>KickOffThread_Worker+0x173</w:t>
      </w:r>
    </w:p>
    <w:p w14:paraId="037CC9AE" w14:textId="77777777" w:rsidR="00FD764D" w:rsidRDefault="00FD764D" w:rsidP="00FD764D">
      <w:pPr>
        <w:pStyle w:val="Code"/>
      </w:pPr>
      <w:r>
        <w:t xml:space="preserve">0896f644 7459580f </w:t>
      </w:r>
      <w:proofErr w:type="gramStart"/>
      <w:r>
        <w:t>clr!ManagedThreadBase</w:t>
      </w:r>
      <w:proofErr w:type="gramEnd"/>
      <w:r>
        <w:t>_DispatchInner+0x67</w:t>
      </w:r>
    </w:p>
    <w:p w14:paraId="6551B774" w14:textId="77777777" w:rsidR="00FD764D" w:rsidRDefault="00FD764D" w:rsidP="00FD764D">
      <w:pPr>
        <w:pStyle w:val="Code"/>
      </w:pPr>
      <w:r>
        <w:t xml:space="preserve">0896f6e8 745958dc </w:t>
      </w:r>
      <w:proofErr w:type="gramStart"/>
      <w:r>
        <w:t>clr!ManagedThreadBase</w:t>
      </w:r>
      <w:proofErr w:type="gramEnd"/>
      <w:r>
        <w:t>_DispatchMiddle+0x82</w:t>
      </w:r>
    </w:p>
    <w:p w14:paraId="0AF7D388" w14:textId="77777777" w:rsidR="00FD764D" w:rsidRDefault="00FD764D" w:rsidP="00FD764D">
      <w:pPr>
        <w:pStyle w:val="Code"/>
      </w:pPr>
      <w:r>
        <w:t xml:space="preserve">0896f744 74595984 </w:t>
      </w:r>
      <w:proofErr w:type="gramStart"/>
      <w:r>
        <w:t>clr!ManagedThreadBase</w:t>
      </w:r>
      <w:proofErr w:type="gramEnd"/>
      <w:r>
        <w:t>_DispatchOuter+0x5b</w:t>
      </w:r>
    </w:p>
    <w:p w14:paraId="607ABB95" w14:textId="77777777" w:rsidR="00FD764D" w:rsidRDefault="00FD764D" w:rsidP="00FD764D">
      <w:pPr>
        <w:pStyle w:val="Code"/>
      </w:pPr>
      <w:r>
        <w:t xml:space="preserve">0896f768 7452e849 </w:t>
      </w:r>
      <w:proofErr w:type="gramStart"/>
      <w:r>
        <w:t>clr!ManagedThreadBase</w:t>
      </w:r>
      <w:proofErr w:type="gramEnd"/>
      <w:r>
        <w:t>_FullTransitionWithAD+0x2f</w:t>
      </w:r>
    </w:p>
    <w:p w14:paraId="5F7B1F4A" w14:textId="77777777" w:rsidR="00FD764D" w:rsidRDefault="00FD764D" w:rsidP="00FD764D">
      <w:pPr>
        <w:pStyle w:val="Code"/>
      </w:pPr>
      <w:r>
        <w:t xml:space="preserve">0896f7e4 7454814d </w:t>
      </w:r>
      <w:proofErr w:type="spellStart"/>
      <w:proofErr w:type="gramStart"/>
      <w:r>
        <w:t>clr!ThreadNative</w:t>
      </w:r>
      <w:proofErr w:type="spellEnd"/>
      <w:r>
        <w:t>::</w:t>
      </w:r>
      <w:proofErr w:type="gramEnd"/>
      <w:r>
        <w:t>KickOffThread+0x1d1</w:t>
      </w:r>
    </w:p>
    <w:p w14:paraId="116C43C2" w14:textId="77777777" w:rsidR="00FD764D" w:rsidRDefault="00FD764D" w:rsidP="00FD764D">
      <w:pPr>
        <w:pStyle w:val="Code"/>
      </w:pPr>
      <w:r>
        <w:t xml:space="preserve">0896f904 754e7c04 </w:t>
      </w:r>
      <w:proofErr w:type="spellStart"/>
      <w:proofErr w:type="gramStart"/>
      <w:r>
        <w:t>clr!Thread</w:t>
      </w:r>
      <w:proofErr w:type="spellEnd"/>
      <w:r>
        <w:t>::</w:t>
      </w:r>
      <w:proofErr w:type="gramEnd"/>
      <w:r>
        <w:t>intermediateThreadProc+0x4d</w:t>
      </w:r>
    </w:p>
    <w:p w14:paraId="01703635" w14:textId="77777777" w:rsidR="00FD764D" w:rsidRDefault="00FD764D" w:rsidP="00FD764D">
      <w:pPr>
        <w:pStyle w:val="Code"/>
      </w:pPr>
      <w:r>
        <w:t>0896f918 7770b90f KERNEL</w:t>
      </w:r>
      <w:proofErr w:type="gramStart"/>
      <w:r>
        <w:t>32!BaseThreadInitThunk</w:t>
      </w:r>
      <w:proofErr w:type="gramEnd"/>
      <w:r>
        <w:t>+0x24</w:t>
      </w:r>
    </w:p>
    <w:p w14:paraId="48DC42BB" w14:textId="77777777" w:rsidR="00FD764D" w:rsidRDefault="00FD764D" w:rsidP="00FD764D">
      <w:pPr>
        <w:pStyle w:val="Code"/>
      </w:pPr>
      <w:r>
        <w:t xml:space="preserve">0896f960 7770b8da </w:t>
      </w:r>
      <w:proofErr w:type="gramStart"/>
      <w:r>
        <w:t>ntdll!_</w:t>
      </w:r>
      <w:proofErr w:type="gramEnd"/>
      <w:r>
        <w:t>_RtlUserThreadStart+0x2f</w:t>
      </w:r>
    </w:p>
    <w:p w14:paraId="4A4C11EB" w14:textId="10536DD4" w:rsidR="003439C9" w:rsidRPr="000C6679" w:rsidRDefault="00FD764D" w:rsidP="00FD764D">
      <w:pPr>
        <w:pStyle w:val="Code"/>
      </w:pPr>
      <w:r>
        <w:t xml:space="preserve">0896f970 00000000 </w:t>
      </w:r>
      <w:proofErr w:type="gramStart"/>
      <w:r>
        <w:t>ntdll!_</w:t>
      </w:r>
      <w:proofErr w:type="gramEnd"/>
      <w:r>
        <w:t>RtlUserThreadStart+0x1b</w:t>
      </w:r>
    </w:p>
    <w:p w14:paraId="573A6A02" w14:textId="24C0DCA9" w:rsidR="003439C9" w:rsidRPr="000B1F25" w:rsidRDefault="00112BCB" w:rsidP="000B1F25">
      <w:pPr>
        <w:pStyle w:val="Ln1"/>
        <w:numPr>
          <w:ilvl w:val="0"/>
          <w:numId w:val="0"/>
        </w:numPr>
        <w:ind w:left="1440"/>
        <w:rPr>
          <w:rStyle w:val="Emphasis"/>
        </w:rPr>
      </w:pPr>
      <w:r w:rsidRPr="000B1F25">
        <w:rPr>
          <w:rStyle w:val="Emphasis"/>
        </w:rPr>
        <w:t xml:space="preserve">Can you tell what thread the Write method </w:t>
      </w:r>
      <w:r w:rsidR="00E138E7">
        <w:rPr>
          <w:rStyle w:val="Emphasis"/>
        </w:rPr>
        <w:t>is</w:t>
      </w:r>
      <w:r w:rsidRPr="000B1F25">
        <w:rPr>
          <w:rStyle w:val="Emphasis"/>
        </w:rPr>
        <w:t xml:space="preserve"> </w:t>
      </w:r>
      <w:r w:rsidR="001E50D1">
        <w:rPr>
          <w:rStyle w:val="Emphasis"/>
        </w:rPr>
        <w:t xml:space="preserve">now </w:t>
      </w:r>
      <w:r w:rsidRPr="000B1F25">
        <w:rPr>
          <w:rStyle w:val="Emphasis"/>
        </w:rPr>
        <w:t>run</w:t>
      </w:r>
      <w:r w:rsidR="001E50D1">
        <w:rPr>
          <w:rStyle w:val="Emphasis"/>
        </w:rPr>
        <w:t>ning</w:t>
      </w:r>
      <w:r w:rsidRPr="000B1F25">
        <w:rPr>
          <w:rStyle w:val="Emphasis"/>
        </w:rPr>
        <w:t xml:space="preserve"> on? How is this different from before the code change</w:t>
      </w:r>
      <w:r w:rsidR="00E138E7">
        <w:rPr>
          <w:rStyle w:val="Emphasis"/>
        </w:rPr>
        <w:t>s</w:t>
      </w:r>
      <w:r w:rsidRPr="000B1F25">
        <w:rPr>
          <w:rStyle w:val="Emphasis"/>
        </w:rPr>
        <w:t>?</w:t>
      </w:r>
      <w:r>
        <w:rPr>
          <w:rStyle w:val="Emphasis"/>
        </w:rPr>
        <w:t xml:space="preserve"> </w:t>
      </w:r>
    </w:p>
    <w:p w14:paraId="153B1D03" w14:textId="37693A4D" w:rsidR="003439C9" w:rsidRDefault="00112BCB" w:rsidP="000B1F25">
      <w:pPr>
        <w:pStyle w:val="Ln1"/>
        <w:numPr>
          <w:ilvl w:val="1"/>
          <w:numId w:val="7"/>
        </w:numPr>
      </w:pPr>
      <w:r>
        <w:t>Now switch to the GUI thread</w:t>
      </w:r>
      <w:r w:rsidR="00930BE4">
        <w:t xml:space="preserve"> and </w:t>
      </w:r>
      <w:r w:rsidR="00E138E7">
        <w:t xml:space="preserve">review the </w:t>
      </w:r>
      <w:proofErr w:type="spellStart"/>
      <w:r w:rsidR="00E138E7">
        <w:t>callstack</w:t>
      </w:r>
      <w:proofErr w:type="spellEnd"/>
      <w:r w:rsidR="00E138E7">
        <w:t xml:space="preserve"> there.</w:t>
      </w:r>
    </w:p>
    <w:p w14:paraId="79A1A569" w14:textId="671CA131" w:rsidR="00926812" w:rsidRPr="000B1F25" w:rsidRDefault="00926812" w:rsidP="000B1F25">
      <w:pPr>
        <w:pStyle w:val="Ln1"/>
        <w:numPr>
          <w:ilvl w:val="0"/>
          <w:numId w:val="0"/>
        </w:numPr>
        <w:ind w:left="1440"/>
        <w:rPr>
          <w:rStyle w:val="Emphasis"/>
        </w:rPr>
      </w:pPr>
      <w:r w:rsidRPr="000B1F25">
        <w:rPr>
          <w:rStyle w:val="Emphasis"/>
        </w:rPr>
        <w:lastRenderedPageBreak/>
        <w:t xml:space="preserve">Does the stack have the Write method running on it? </w:t>
      </w:r>
    </w:p>
    <w:p w14:paraId="38487036" w14:textId="4378AE7B" w:rsidR="00E138E7" w:rsidRDefault="00926812" w:rsidP="000B1F25">
      <w:pPr>
        <w:pStyle w:val="Ln1"/>
        <w:numPr>
          <w:ilvl w:val="1"/>
          <w:numId w:val="7"/>
        </w:numPr>
      </w:pPr>
      <w:r>
        <w:t xml:space="preserve">Run the "g" command and repeat </w:t>
      </w:r>
      <w:r w:rsidR="00476BF6">
        <w:t xml:space="preserve">steps 6F to 6H </w:t>
      </w:r>
      <w:r>
        <w:t xml:space="preserve">a few times </w:t>
      </w:r>
      <w:r w:rsidRPr="00926812">
        <w:t xml:space="preserve">to observe the </w:t>
      </w:r>
      <w:proofErr w:type="spellStart"/>
      <w:r w:rsidRPr="00926812">
        <w:t>calls</w:t>
      </w:r>
      <w:r w:rsidR="00476BF6">
        <w:t>tack</w:t>
      </w:r>
      <w:proofErr w:type="spellEnd"/>
      <w:r w:rsidR="00476BF6">
        <w:t xml:space="preserve"> of the GUI &amp; Logger thread.</w:t>
      </w:r>
    </w:p>
    <w:p w14:paraId="7FA69DDD" w14:textId="11174707" w:rsidR="00476BF6" w:rsidRPr="000B1F25" w:rsidRDefault="00476BF6" w:rsidP="000B1F25">
      <w:pPr>
        <w:pStyle w:val="Ln1"/>
        <w:numPr>
          <w:ilvl w:val="0"/>
          <w:numId w:val="0"/>
        </w:numPr>
        <w:ind w:left="1440"/>
        <w:rPr>
          <w:rStyle w:val="Emphasis"/>
        </w:rPr>
      </w:pPr>
      <w:r w:rsidRPr="000B1F25">
        <w:rPr>
          <w:rStyle w:val="Emphasis"/>
        </w:rPr>
        <w:t>Discuss your findings with the instructor and other members in the class to find out what their conclusions are.</w:t>
      </w:r>
    </w:p>
    <w:p w14:paraId="048A3B19" w14:textId="26B0D3A0" w:rsidR="002D7FB4" w:rsidRDefault="00815E18" w:rsidP="00815E18">
      <w:pPr>
        <w:pStyle w:val="Note"/>
      </w:pPr>
      <w:r w:rsidRPr="00DB17A1">
        <w:rPr>
          <w:rStyle w:val="NotePrefix"/>
        </w:rPr>
        <w:t>Note:</w:t>
      </w:r>
      <w:r>
        <w:t xml:space="preserve"> A mark</w:t>
      </w:r>
      <w:r w:rsidR="00C80819">
        <w:t>ed</w:t>
      </w:r>
      <w:r>
        <w:t xml:space="preserve"> difference between.NET and COM is that .NET objects are basically unsafe and synchronized </w:t>
      </w:r>
      <w:r w:rsidR="002D7FB4">
        <w:t>access to objects is</w:t>
      </w:r>
      <w:r>
        <w:t xml:space="preserve"> specifically implemented by application developers. COM </w:t>
      </w:r>
      <w:r w:rsidR="002D7FB4">
        <w:t xml:space="preserve">components </w:t>
      </w:r>
      <w:r>
        <w:t xml:space="preserve">however </w:t>
      </w:r>
      <w:r w:rsidR="002D7FB4">
        <w:t xml:space="preserve">can be designed entirely without synchronization in mind but still leverage the synchronized access. This is the STA model </w:t>
      </w:r>
      <w:r>
        <w:t xml:space="preserve">and </w:t>
      </w:r>
      <w:r w:rsidR="0085108E">
        <w:t>overwhelmingly</w:t>
      </w:r>
      <w:r>
        <w:t xml:space="preserve"> components are bui</w:t>
      </w:r>
      <w:r w:rsidR="0085108E">
        <w:t>lt to run in STA apartment</w:t>
      </w:r>
      <w:r w:rsidR="002D7FB4">
        <w:t>s</w:t>
      </w:r>
      <w:r w:rsidR="0085108E">
        <w:t xml:space="preserve">. STA objects created on a given thread can only be accessed by the same thread. </w:t>
      </w:r>
      <w:r w:rsidR="00C80819">
        <w:t>Hence, access to the COM object is effectively serialized.</w:t>
      </w:r>
    </w:p>
    <w:p w14:paraId="3B696333" w14:textId="7A7B04AF" w:rsidR="00C80819" w:rsidRDefault="002D7FB4" w:rsidP="00815E18">
      <w:pPr>
        <w:pStyle w:val="Note"/>
      </w:pPr>
      <w:r>
        <w:t>In this exercise, even though the</w:t>
      </w:r>
      <w:r w:rsidR="00C80819">
        <w:t xml:space="preserve"> .NET implementation of</w:t>
      </w:r>
      <w:r>
        <w:t xml:space="preserve"> logging was designed to run on a background thread</w:t>
      </w:r>
      <w:r w:rsidR="00C80819">
        <w:t>, t</w:t>
      </w:r>
      <w:r>
        <w:t xml:space="preserve">he </w:t>
      </w:r>
      <w:r w:rsidR="000874FC">
        <w:t xml:space="preserve">native </w:t>
      </w:r>
      <w:r>
        <w:t xml:space="preserve">Log component however </w:t>
      </w:r>
      <w:r w:rsidR="000874FC">
        <w:t>uses</w:t>
      </w:r>
      <w:r w:rsidR="00C80819">
        <w:t xml:space="preserve"> STA </w:t>
      </w:r>
      <w:r w:rsidR="000874FC">
        <w:t>apartment</w:t>
      </w:r>
      <w:r w:rsidR="00C80819">
        <w:t xml:space="preserve">. Because logging was initially </w:t>
      </w:r>
      <w:r w:rsidR="000874FC">
        <w:t>instantiated</w:t>
      </w:r>
      <w:r w:rsidR="00C80819">
        <w:t xml:space="preserve"> from the GUI thread which by convention is an STA thread, </w:t>
      </w:r>
      <w:r w:rsidR="000874FC">
        <w:t xml:space="preserve">the native log component created conveniently forces all subsequent access only through the GUI thread. Hence, it effectively negates the benefit of the .NET </w:t>
      </w:r>
      <w:r w:rsidR="00C80819">
        <w:t xml:space="preserve">background </w:t>
      </w:r>
      <w:r w:rsidR="000874FC">
        <w:t xml:space="preserve">logging </w:t>
      </w:r>
      <w:r w:rsidR="00C80819">
        <w:t xml:space="preserve">thread </w:t>
      </w:r>
      <w:r w:rsidR="000874FC">
        <w:t xml:space="preserve">since every write </w:t>
      </w:r>
      <w:r w:rsidR="00C80819">
        <w:t xml:space="preserve">has to </w:t>
      </w:r>
      <w:r w:rsidR="001E50D1">
        <w:t xml:space="preserve">be </w:t>
      </w:r>
      <w:proofErr w:type="spellStart"/>
      <w:r w:rsidR="00C80819">
        <w:t>marshall</w:t>
      </w:r>
      <w:proofErr w:type="spellEnd"/>
      <w:r w:rsidR="00C80819">
        <w:t xml:space="preserve"> back to the G</w:t>
      </w:r>
      <w:r w:rsidR="000874FC">
        <w:t xml:space="preserve">UI thread. In conclusion, it is the slow write method combined with running it </w:t>
      </w:r>
      <w:r w:rsidR="001E50D1">
        <w:t>on the GUI thread that causes</w:t>
      </w:r>
      <w:r w:rsidR="000874FC">
        <w:t xml:space="preserve"> the brief hangs.</w:t>
      </w:r>
    </w:p>
    <w:p w14:paraId="7AF0E383" w14:textId="23735AA3" w:rsidR="00815E18" w:rsidRDefault="000874FC" w:rsidP="00815E18">
      <w:pPr>
        <w:pStyle w:val="Note"/>
      </w:pPr>
      <w:r>
        <w:t xml:space="preserve">Final note, the code introduced to fix </w:t>
      </w:r>
      <w:r w:rsidR="008A4589">
        <w:t>the</w:t>
      </w:r>
      <w:r>
        <w:t xml:space="preserve"> issue essentially uses an MTA version of the native log component. </w:t>
      </w:r>
      <w:r w:rsidR="008A4589">
        <w:t xml:space="preserve">Hence shifting the native logging write method to be callable right on the .NET background thread itself. </w:t>
      </w:r>
      <w:r>
        <w:t xml:space="preserve">It is also worth noting that the </w:t>
      </w:r>
      <w:r w:rsidR="000C6117">
        <w:t xml:space="preserve">code </w:t>
      </w:r>
      <w:r w:rsidR="008A4589">
        <w:t xml:space="preserve">in the </w:t>
      </w:r>
      <w:r>
        <w:t xml:space="preserve">native log component is essentially the same, just that </w:t>
      </w:r>
      <w:r w:rsidR="008A4589">
        <w:t xml:space="preserve">the project type is different. The STA project </w:t>
      </w:r>
      <w:r>
        <w:t xml:space="preserve">was </w:t>
      </w:r>
      <w:r w:rsidR="002D7FB4">
        <w:t xml:space="preserve">compiled with </w:t>
      </w:r>
      <w:r w:rsidR="00C80819">
        <w:t xml:space="preserve">an apartment model of "Apartment" </w:t>
      </w:r>
      <w:r>
        <w:t xml:space="preserve">and the </w:t>
      </w:r>
      <w:r w:rsidR="008A4589">
        <w:t xml:space="preserve">MTA with </w:t>
      </w:r>
      <w:r>
        <w:t>"Free".</w:t>
      </w:r>
      <w:r w:rsidR="008A4589">
        <w:t xml:space="preserve"> Compare the projects in </w:t>
      </w:r>
      <w:r w:rsidR="008A4589" w:rsidRPr="008A4589">
        <w:t>C:\LabFiles\lab1 (hang)\</w:t>
      </w:r>
      <w:proofErr w:type="spellStart"/>
      <w:r w:rsidR="008A4589" w:rsidRPr="008A4589">
        <w:t>src</w:t>
      </w:r>
      <w:proofErr w:type="spellEnd"/>
      <w:r w:rsidR="008A4589">
        <w:t>.</w:t>
      </w:r>
    </w:p>
    <w:p w14:paraId="550C7714" w14:textId="77777777" w:rsidR="005C556D" w:rsidRPr="00F96FF1" w:rsidRDefault="005C556D" w:rsidP="006114C8"/>
    <w:sectPr w:rsidR="005C556D" w:rsidRPr="00F96FF1" w:rsidSect="002E63D4">
      <w:headerReference w:type="even" r:id="rId14"/>
      <w:headerReference w:type="default" r:id="rId15"/>
      <w:type w:val="oddPag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580DE" w14:textId="77777777" w:rsidR="001F71C5" w:rsidRDefault="001F71C5">
      <w:r>
        <w:separator/>
      </w:r>
    </w:p>
    <w:p w14:paraId="7F0D7DD1" w14:textId="77777777" w:rsidR="001F71C5" w:rsidRDefault="001F71C5"/>
  </w:endnote>
  <w:endnote w:type="continuationSeparator" w:id="0">
    <w:p w14:paraId="05DEEDD8" w14:textId="77777777" w:rsidR="001F71C5" w:rsidRDefault="001F71C5">
      <w:r>
        <w:continuationSeparator/>
      </w:r>
    </w:p>
    <w:p w14:paraId="54572360" w14:textId="77777777" w:rsidR="001F71C5" w:rsidRDefault="001F7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99926" w14:textId="77777777" w:rsidR="001F71C5" w:rsidRDefault="001F71C5">
      <w:r>
        <w:separator/>
      </w:r>
    </w:p>
    <w:p w14:paraId="78B52DD4" w14:textId="77777777" w:rsidR="001F71C5" w:rsidRDefault="001F71C5"/>
  </w:footnote>
  <w:footnote w:type="continuationSeparator" w:id="0">
    <w:p w14:paraId="39ABAC21" w14:textId="77777777" w:rsidR="001F71C5" w:rsidRDefault="001F71C5">
      <w:r>
        <w:continuationSeparator/>
      </w:r>
    </w:p>
    <w:p w14:paraId="09F73446" w14:textId="77777777" w:rsidR="001F71C5" w:rsidRDefault="001F71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C7727" w14:textId="77777777" w:rsidR="00565824" w:rsidRPr="001160AD" w:rsidRDefault="00565824" w:rsidP="001160AD">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C7728" w14:textId="77777777" w:rsidR="00565824" w:rsidRPr="001160AD" w:rsidRDefault="00565824" w:rsidP="001160A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CE0E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B90EF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75C48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22DB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36C8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A00C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74DE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0E30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B88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B0F4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D4746"/>
    <w:multiLevelType w:val="hybridMultilevel"/>
    <w:tmpl w:val="E302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C37765"/>
    <w:multiLevelType w:val="hybridMultilevel"/>
    <w:tmpl w:val="B3C668B8"/>
    <w:lvl w:ilvl="0" w:tplc="C4324B6A">
      <w:start w:val="1"/>
      <w:numFmt w:val="upperLetter"/>
      <w:pStyle w:val="Ln2"/>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83052E2"/>
    <w:multiLevelType w:val="hybridMultilevel"/>
    <w:tmpl w:val="5CB2B4A8"/>
    <w:lvl w:ilvl="0" w:tplc="C4324B6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09FF3303"/>
    <w:multiLevelType w:val="hybridMultilevel"/>
    <w:tmpl w:val="115A1B5A"/>
    <w:lvl w:ilvl="0" w:tplc="9B86E046">
      <w:start w:val="1"/>
      <w:numFmt w:val="decimal"/>
      <w:pStyle w:val="Ln1"/>
      <w:lvlText w:val="%1."/>
      <w:lvlJc w:val="left"/>
      <w:pPr>
        <w:tabs>
          <w:tab w:val="num" w:pos="1080"/>
        </w:tabs>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0AEAFE6">
      <w:start w:val="1"/>
      <w:numFmt w:val="upperLetter"/>
      <w:lvlText w:val="%2."/>
      <w:lvlJc w:val="left"/>
      <w:pPr>
        <w:tabs>
          <w:tab w:val="num" w:pos="1440"/>
        </w:tabs>
        <w:ind w:left="1440" w:hanging="360"/>
      </w:pPr>
      <w:rPr>
        <w:rFonts w:hint="default"/>
        <w:b w:val="0"/>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15:restartNumberingAfterBreak="0">
    <w:nsid w:val="157F54CE"/>
    <w:multiLevelType w:val="hybridMultilevel"/>
    <w:tmpl w:val="32EAC684"/>
    <w:lvl w:ilvl="0" w:tplc="59DE12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151200"/>
    <w:multiLevelType w:val="hybridMultilevel"/>
    <w:tmpl w:val="9558E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28C030A"/>
    <w:multiLevelType w:val="hybridMultilevel"/>
    <w:tmpl w:val="70782DF4"/>
    <w:lvl w:ilvl="0" w:tplc="A2761F54">
      <w:start w:val="1"/>
      <w:numFmt w:val="upp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87B305E"/>
    <w:multiLevelType w:val="hybridMultilevel"/>
    <w:tmpl w:val="727CA09C"/>
    <w:lvl w:ilvl="0" w:tplc="A2761F54">
      <w:start w:val="1"/>
      <w:numFmt w:val="upp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DFF3AD3"/>
    <w:multiLevelType w:val="hybridMultilevel"/>
    <w:tmpl w:val="D50834A2"/>
    <w:lvl w:ilvl="0" w:tplc="A2761F54">
      <w:start w:val="1"/>
      <w:numFmt w:val="upp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4EE55FC"/>
    <w:multiLevelType w:val="hybridMultilevel"/>
    <w:tmpl w:val="D09C7938"/>
    <w:lvl w:ilvl="0" w:tplc="386038A0">
      <w:start w:val="1"/>
      <w:numFmt w:val="bullet"/>
      <w:lvlText w:val="□"/>
      <w:lvlJc w:val="left"/>
      <w:pPr>
        <w:tabs>
          <w:tab w:val="num" w:pos="720"/>
        </w:tabs>
        <w:ind w:left="72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1E1A8A"/>
    <w:multiLevelType w:val="hybridMultilevel"/>
    <w:tmpl w:val="B98A5F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B4E70A3"/>
    <w:multiLevelType w:val="hybridMultilevel"/>
    <w:tmpl w:val="D646E0D8"/>
    <w:lvl w:ilvl="0" w:tplc="A2761F54">
      <w:start w:val="1"/>
      <w:numFmt w:val="upp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34C752F"/>
    <w:multiLevelType w:val="hybridMultilevel"/>
    <w:tmpl w:val="D46A9E10"/>
    <w:lvl w:ilvl="0" w:tplc="B61002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427C4"/>
    <w:multiLevelType w:val="hybridMultilevel"/>
    <w:tmpl w:val="55F4CC96"/>
    <w:lvl w:ilvl="0" w:tplc="D5E43B88">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0" w15:restartNumberingAfterBreak="0">
    <w:nsid w:val="4C261A30"/>
    <w:multiLevelType w:val="hybridMultilevel"/>
    <w:tmpl w:val="CCA44D50"/>
    <w:lvl w:ilvl="0" w:tplc="F5126E6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9E3BA7"/>
    <w:multiLevelType w:val="hybridMultilevel"/>
    <w:tmpl w:val="5CE0746E"/>
    <w:lvl w:ilvl="0" w:tplc="FA6A7A10">
      <w:start w:val="1"/>
      <w:numFmt w:val="upperLetter"/>
      <w:pStyle w:val="Questionwithletternumbering"/>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7C22AB"/>
    <w:multiLevelType w:val="hybridMultilevel"/>
    <w:tmpl w:val="033C8DCA"/>
    <w:lvl w:ilvl="0" w:tplc="F73A155E">
      <w:start w:val="1"/>
      <w:numFmt w:val="upperLetter"/>
      <w:lvlText w:val="%1."/>
      <w:lvlJc w:val="left"/>
      <w:pPr>
        <w:tabs>
          <w:tab w:val="num" w:pos="1440"/>
        </w:tabs>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86E54"/>
    <w:multiLevelType w:val="hybridMultilevel"/>
    <w:tmpl w:val="C34CB9F0"/>
    <w:lvl w:ilvl="0" w:tplc="7068E030">
      <w:start w:val="1"/>
      <w:numFmt w:val="bullet"/>
      <w:lvlText w:val="□"/>
      <w:lvlJc w:val="left"/>
      <w:pPr>
        <w:tabs>
          <w:tab w:val="num" w:pos="720"/>
        </w:tabs>
        <w:ind w:left="720" w:hanging="360"/>
      </w:pPr>
      <w:rPr>
        <w:rFonts w:ascii="Times New Roman" w:hAnsi="Times New Roman" w:cs="Times New Roman"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250D04"/>
    <w:multiLevelType w:val="hybridMultilevel"/>
    <w:tmpl w:val="84FC328E"/>
    <w:lvl w:ilvl="0" w:tplc="B764FC1C">
      <w:start w:val="1"/>
      <w:numFmt w:val="lowerRoman"/>
      <w:pStyle w:val="Ln3"/>
      <w:lvlText w:val="%1."/>
      <w:lvlJc w:val="left"/>
      <w:pPr>
        <w:tabs>
          <w:tab w:val="num" w:pos="1800"/>
        </w:tabs>
        <w:ind w:left="180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6" w15:restartNumberingAfterBreak="0">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7" w15:restartNumberingAfterBreak="0">
    <w:nsid w:val="65DC6C83"/>
    <w:multiLevelType w:val="hybridMultilevel"/>
    <w:tmpl w:val="9A02D938"/>
    <w:lvl w:ilvl="0" w:tplc="D5E43B8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67DE0691"/>
    <w:multiLevelType w:val="hybridMultilevel"/>
    <w:tmpl w:val="DDC0C9DE"/>
    <w:lvl w:ilvl="0" w:tplc="97202D86">
      <w:start w:val="1"/>
      <w:numFmt w:val="bullet"/>
      <w:lvlText w:val=""/>
      <w:lvlJc w:val="left"/>
      <w:pPr>
        <w:tabs>
          <w:tab w:val="num" w:pos="1080"/>
        </w:tabs>
        <w:ind w:left="1080" w:hanging="360"/>
      </w:pPr>
      <w:rPr>
        <w:rFonts w:ascii="Symbol" w:hAnsi="Symbol" w:hint="default"/>
      </w:rPr>
    </w:lvl>
    <w:lvl w:ilvl="1" w:tplc="A96CFF9A">
      <w:start w:val="1"/>
      <w:numFmt w:val="bullet"/>
      <w:lvlText w:val=""/>
      <w:lvlJc w:val="left"/>
      <w:pPr>
        <w:tabs>
          <w:tab w:val="num" w:pos="2160"/>
        </w:tabs>
        <w:ind w:left="2160" w:hanging="360"/>
      </w:pPr>
      <w:rPr>
        <w:rFonts w:ascii="Wingdings 3" w:hAnsi="Wingdings 3" w:hint="default"/>
        <w:sz w:val="32"/>
        <w:szCs w:val="32"/>
      </w:rPr>
    </w:lvl>
    <w:lvl w:ilvl="2" w:tplc="0409000F">
      <w:start w:val="1"/>
      <w:numFmt w:val="decimal"/>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AF620A4"/>
    <w:multiLevelType w:val="hybridMultilevel"/>
    <w:tmpl w:val="2AA689D0"/>
    <w:lvl w:ilvl="0" w:tplc="0409000F">
      <w:start w:val="1"/>
      <w:numFmt w:val="decimal"/>
      <w:lvlText w:val="%1."/>
      <w:lvlJc w:val="left"/>
      <w:pPr>
        <w:tabs>
          <w:tab w:val="num" w:pos="1800"/>
        </w:tabs>
        <w:ind w:left="180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B085CDB"/>
    <w:multiLevelType w:val="hybridMultilevel"/>
    <w:tmpl w:val="2686278C"/>
    <w:lvl w:ilvl="0" w:tplc="97202D86">
      <w:start w:val="1"/>
      <w:numFmt w:val="decimal"/>
      <w:lvlText w:val="%1."/>
      <w:lvlJc w:val="left"/>
      <w:pPr>
        <w:ind w:left="1080" w:hanging="360"/>
      </w:pPr>
      <w:rPr>
        <w:rFonts w:hint="default"/>
      </w:rPr>
    </w:lvl>
    <w:lvl w:ilvl="1" w:tplc="A96CFF9A" w:tentative="1">
      <w:start w:val="1"/>
      <w:numFmt w:val="lowerLetter"/>
      <w:lvlText w:val="%2."/>
      <w:lvlJc w:val="left"/>
      <w:pPr>
        <w:ind w:left="1800" w:hanging="360"/>
      </w:pPr>
    </w:lvl>
    <w:lvl w:ilvl="2" w:tplc="0409000F"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1" w15:restartNumberingAfterBreak="0">
    <w:nsid w:val="72364E57"/>
    <w:multiLevelType w:val="hybridMultilevel"/>
    <w:tmpl w:val="2E8AB9C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76987402"/>
    <w:multiLevelType w:val="hybridMultilevel"/>
    <w:tmpl w:val="16645F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36"/>
  </w:num>
  <w:num w:numId="3">
    <w:abstractNumId w:val="38"/>
  </w:num>
  <w:num w:numId="4">
    <w:abstractNumId w:val="19"/>
  </w:num>
  <w:num w:numId="5">
    <w:abstractNumId w:val="31"/>
  </w:num>
  <w:num w:numId="6">
    <w:abstractNumId w:val="23"/>
  </w:num>
  <w:num w:numId="7">
    <w:abstractNumId w:val="13"/>
  </w:num>
  <w:num w:numId="8">
    <w:abstractNumId w:val="39"/>
  </w:num>
  <w:num w:numId="9">
    <w:abstractNumId w:val="35"/>
  </w:num>
  <w:num w:numId="10">
    <w:abstractNumId w:val="20"/>
  </w:num>
  <w:num w:numId="11">
    <w:abstractNumId w:val="17"/>
  </w:num>
  <w:num w:numId="12">
    <w:abstractNumId w:val="32"/>
  </w:num>
  <w:num w:numId="13">
    <w:abstractNumId w:val="13"/>
    <w:lvlOverride w:ilvl="0">
      <w:startOverride w:val="1"/>
    </w:lvlOverride>
  </w:num>
  <w:num w:numId="14">
    <w:abstractNumId w:val="35"/>
    <w:lvlOverride w:ilvl="0">
      <w:startOverride w:val="1"/>
    </w:lvlOverride>
  </w:num>
  <w:num w:numId="15">
    <w:abstractNumId w:val="35"/>
    <w:lvlOverride w:ilvl="0">
      <w:startOverride w:val="1"/>
    </w:lvlOverride>
  </w:num>
  <w:num w:numId="16">
    <w:abstractNumId w:val="35"/>
    <w:lvlOverride w:ilvl="0">
      <w:startOverride w:val="1"/>
    </w:lvlOverride>
  </w:num>
  <w:num w:numId="17">
    <w:abstractNumId w:val="13"/>
    <w:lvlOverride w:ilvl="0">
      <w:startOverride w:val="1"/>
    </w:lvlOverride>
  </w:num>
  <w:num w:numId="18">
    <w:abstractNumId w:val="9"/>
  </w:num>
  <w:num w:numId="19">
    <w:abstractNumId w:val="7"/>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35"/>
    <w:lvlOverride w:ilvl="0">
      <w:startOverride w:val="1"/>
    </w:lvlOverride>
  </w:num>
  <w:num w:numId="29">
    <w:abstractNumId w:val="11"/>
    <w:lvlOverride w:ilvl="0">
      <w:startOverride w:val="1"/>
    </w:lvlOverride>
  </w:num>
  <w:num w:numId="30">
    <w:abstractNumId w:val="13"/>
    <w:lvlOverride w:ilvl="0">
      <w:startOverride w:val="3"/>
    </w:lvlOverride>
  </w:num>
  <w:num w:numId="31">
    <w:abstractNumId w:val="40"/>
  </w:num>
  <w:num w:numId="32">
    <w:abstractNumId w:val="42"/>
  </w:num>
  <w:num w:numId="33">
    <w:abstractNumId w:val="29"/>
  </w:num>
  <w:num w:numId="34">
    <w:abstractNumId w:val="12"/>
  </w:num>
  <w:num w:numId="35">
    <w:abstractNumId w:val="28"/>
  </w:num>
  <w:num w:numId="36">
    <w:abstractNumId w:val="37"/>
  </w:num>
  <w:num w:numId="37">
    <w:abstractNumId w:val="10"/>
  </w:num>
  <w:num w:numId="38">
    <w:abstractNumId w:val="41"/>
  </w:num>
  <w:num w:numId="39">
    <w:abstractNumId w:val="15"/>
  </w:num>
  <w:num w:numId="40">
    <w:abstractNumId w:val="24"/>
  </w:num>
  <w:num w:numId="41">
    <w:abstractNumId w:val="34"/>
  </w:num>
  <w:num w:numId="42">
    <w:abstractNumId w:val="30"/>
  </w:num>
  <w:num w:numId="43">
    <w:abstractNumId w:val="14"/>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 w:numId="46">
    <w:abstractNumId w:val="16"/>
  </w:num>
  <w:num w:numId="47">
    <w:abstractNumId w:val="35"/>
    <w:lvlOverride w:ilvl="0">
      <w:startOverride w:val="1"/>
    </w:lvlOverride>
  </w:num>
  <w:num w:numId="48">
    <w:abstractNumId w:val="13"/>
    <w:lvlOverride w:ilvl="0">
      <w:startOverride w:val="1"/>
    </w:lvlOverride>
  </w:num>
  <w:num w:numId="49">
    <w:abstractNumId w:val="33"/>
  </w:num>
  <w:num w:numId="50">
    <w:abstractNumId w:val="25"/>
  </w:num>
  <w:num w:numId="51">
    <w:abstractNumId w:val="13"/>
  </w:num>
  <w:num w:numId="52">
    <w:abstractNumId w:val="13"/>
  </w:num>
  <w:num w:numId="53">
    <w:abstractNumId w:val="13"/>
  </w:num>
  <w:num w:numId="54">
    <w:abstractNumId w:val="35"/>
  </w:num>
  <w:num w:numId="55">
    <w:abstractNumId w:val="21"/>
  </w:num>
  <w:num w:numId="56">
    <w:abstractNumId w:val="22"/>
  </w:num>
  <w:num w:numId="57">
    <w:abstractNumId w:val="18"/>
  </w:num>
  <w:num w:numId="58">
    <w:abstractNumId w:val="26"/>
  </w:num>
  <w:num w:numId="59">
    <w:abstractNumId w:val="13"/>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lfgang Kroneder">
    <w15:presenceInfo w15:providerId="AD" w15:userId="S-1-5-21-1721254763-462695806-1538882281-3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F9"/>
    <w:rsid w:val="000027DE"/>
    <w:rsid w:val="00003EE8"/>
    <w:rsid w:val="000045C2"/>
    <w:rsid w:val="0000464E"/>
    <w:rsid w:val="00005501"/>
    <w:rsid w:val="00006983"/>
    <w:rsid w:val="00011772"/>
    <w:rsid w:val="0001234F"/>
    <w:rsid w:val="0001748B"/>
    <w:rsid w:val="00020718"/>
    <w:rsid w:val="00022507"/>
    <w:rsid w:val="00032AC3"/>
    <w:rsid w:val="00033793"/>
    <w:rsid w:val="000547C1"/>
    <w:rsid w:val="00056844"/>
    <w:rsid w:val="000620F9"/>
    <w:rsid w:val="00065C28"/>
    <w:rsid w:val="0007020F"/>
    <w:rsid w:val="00073485"/>
    <w:rsid w:val="00081B15"/>
    <w:rsid w:val="00085808"/>
    <w:rsid w:val="000874FC"/>
    <w:rsid w:val="0009438B"/>
    <w:rsid w:val="00096CB3"/>
    <w:rsid w:val="000A233E"/>
    <w:rsid w:val="000A2BA9"/>
    <w:rsid w:val="000A6579"/>
    <w:rsid w:val="000B089E"/>
    <w:rsid w:val="000B1F25"/>
    <w:rsid w:val="000B6344"/>
    <w:rsid w:val="000C0638"/>
    <w:rsid w:val="000C277D"/>
    <w:rsid w:val="000C6117"/>
    <w:rsid w:val="000C6679"/>
    <w:rsid w:val="000C6DC9"/>
    <w:rsid w:val="000E24C2"/>
    <w:rsid w:val="000E360F"/>
    <w:rsid w:val="000E730E"/>
    <w:rsid w:val="000F0FF8"/>
    <w:rsid w:val="000F4A4C"/>
    <w:rsid w:val="000F6583"/>
    <w:rsid w:val="001011C6"/>
    <w:rsid w:val="00104B53"/>
    <w:rsid w:val="00104ED3"/>
    <w:rsid w:val="001128E1"/>
    <w:rsid w:val="00112BCB"/>
    <w:rsid w:val="00112F4B"/>
    <w:rsid w:val="0011388A"/>
    <w:rsid w:val="00113F60"/>
    <w:rsid w:val="00113F71"/>
    <w:rsid w:val="0011523B"/>
    <w:rsid w:val="00115FF7"/>
    <w:rsid w:val="001160AD"/>
    <w:rsid w:val="00117894"/>
    <w:rsid w:val="0012158D"/>
    <w:rsid w:val="00123D9E"/>
    <w:rsid w:val="00125ADF"/>
    <w:rsid w:val="00132059"/>
    <w:rsid w:val="00135689"/>
    <w:rsid w:val="00136AEE"/>
    <w:rsid w:val="001415D0"/>
    <w:rsid w:val="001553B7"/>
    <w:rsid w:val="001575D3"/>
    <w:rsid w:val="0016054D"/>
    <w:rsid w:val="00163983"/>
    <w:rsid w:val="00172263"/>
    <w:rsid w:val="00172A1F"/>
    <w:rsid w:val="001730E5"/>
    <w:rsid w:val="00181787"/>
    <w:rsid w:val="001869B9"/>
    <w:rsid w:val="00192863"/>
    <w:rsid w:val="001A11C8"/>
    <w:rsid w:val="001B0DAE"/>
    <w:rsid w:val="001B5756"/>
    <w:rsid w:val="001C0A2B"/>
    <w:rsid w:val="001D0225"/>
    <w:rsid w:val="001D2F06"/>
    <w:rsid w:val="001D560A"/>
    <w:rsid w:val="001D66DE"/>
    <w:rsid w:val="001D6CED"/>
    <w:rsid w:val="001E35E4"/>
    <w:rsid w:val="001E46D2"/>
    <w:rsid w:val="001E50D1"/>
    <w:rsid w:val="001F0EEE"/>
    <w:rsid w:val="001F34B1"/>
    <w:rsid w:val="001F34DF"/>
    <w:rsid w:val="001F47DF"/>
    <w:rsid w:val="001F71C5"/>
    <w:rsid w:val="00203654"/>
    <w:rsid w:val="00206966"/>
    <w:rsid w:val="00206E02"/>
    <w:rsid w:val="002078C0"/>
    <w:rsid w:val="00213932"/>
    <w:rsid w:val="0021553B"/>
    <w:rsid w:val="0021554D"/>
    <w:rsid w:val="00220A5C"/>
    <w:rsid w:val="002271AF"/>
    <w:rsid w:val="00235871"/>
    <w:rsid w:val="00236586"/>
    <w:rsid w:val="00236665"/>
    <w:rsid w:val="00236E44"/>
    <w:rsid w:val="002415BC"/>
    <w:rsid w:val="00246D68"/>
    <w:rsid w:val="00257DA6"/>
    <w:rsid w:val="00260501"/>
    <w:rsid w:val="002742FB"/>
    <w:rsid w:val="002749DC"/>
    <w:rsid w:val="00275FA1"/>
    <w:rsid w:val="00276429"/>
    <w:rsid w:val="002830DF"/>
    <w:rsid w:val="002835CA"/>
    <w:rsid w:val="00283843"/>
    <w:rsid w:val="00286772"/>
    <w:rsid w:val="0028701C"/>
    <w:rsid w:val="00290D6E"/>
    <w:rsid w:val="00294698"/>
    <w:rsid w:val="002950CF"/>
    <w:rsid w:val="002964E1"/>
    <w:rsid w:val="0029758B"/>
    <w:rsid w:val="002A25EF"/>
    <w:rsid w:val="002A45BE"/>
    <w:rsid w:val="002A6147"/>
    <w:rsid w:val="002A78F1"/>
    <w:rsid w:val="002A7F57"/>
    <w:rsid w:val="002B10A9"/>
    <w:rsid w:val="002B34C7"/>
    <w:rsid w:val="002B3990"/>
    <w:rsid w:val="002B4D09"/>
    <w:rsid w:val="002D1577"/>
    <w:rsid w:val="002D22AC"/>
    <w:rsid w:val="002D25CF"/>
    <w:rsid w:val="002D6BFB"/>
    <w:rsid w:val="002D7FB4"/>
    <w:rsid w:val="002E3A9A"/>
    <w:rsid w:val="002E4630"/>
    <w:rsid w:val="002E63D4"/>
    <w:rsid w:val="002F0C47"/>
    <w:rsid w:val="002F2498"/>
    <w:rsid w:val="002F3F79"/>
    <w:rsid w:val="002F5608"/>
    <w:rsid w:val="002F593E"/>
    <w:rsid w:val="002F712B"/>
    <w:rsid w:val="0030671F"/>
    <w:rsid w:val="00306CAE"/>
    <w:rsid w:val="003122F2"/>
    <w:rsid w:val="00314307"/>
    <w:rsid w:val="00314A71"/>
    <w:rsid w:val="00323FD8"/>
    <w:rsid w:val="0033414A"/>
    <w:rsid w:val="003439C9"/>
    <w:rsid w:val="00351DF7"/>
    <w:rsid w:val="0035573D"/>
    <w:rsid w:val="00364024"/>
    <w:rsid w:val="003718FF"/>
    <w:rsid w:val="003719A5"/>
    <w:rsid w:val="00372F05"/>
    <w:rsid w:val="00373021"/>
    <w:rsid w:val="003769DE"/>
    <w:rsid w:val="00380D51"/>
    <w:rsid w:val="00385A81"/>
    <w:rsid w:val="003902A0"/>
    <w:rsid w:val="00392322"/>
    <w:rsid w:val="003963FA"/>
    <w:rsid w:val="003978E8"/>
    <w:rsid w:val="003A0CBA"/>
    <w:rsid w:val="003A30AB"/>
    <w:rsid w:val="003A5498"/>
    <w:rsid w:val="003A77D9"/>
    <w:rsid w:val="003A7D51"/>
    <w:rsid w:val="003A7EA1"/>
    <w:rsid w:val="003B117C"/>
    <w:rsid w:val="003B48CF"/>
    <w:rsid w:val="003B5E32"/>
    <w:rsid w:val="003C01CA"/>
    <w:rsid w:val="003C43BD"/>
    <w:rsid w:val="003D0A0D"/>
    <w:rsid w:val="003D0BE5"/>
    <w:rsid w:val="003D4353"/>
    <w:rsid w:val="003D51C4"/>
    <w:rsid w:val="003E0D31"/>
    <w:rsid w:val="003E2FD3"/>
    <w:rsid w:val="003E5DD1"/>
    <w:rsid w:val="003F0690"/>
    <w:rsid w:val="003F2ED4"/>
    <w:rsid w:val="004001B1"/>
    <w:rsid w:val="004075E7"/>
    <w:rsid w:val="00414F0D"/>
    <w:rsid w:val="00420075"/>
    <w:rsid w:val="00441A75"/>
    <w:rsid w:val="0044437B"/>
    <w:rsid w:val="00452C8E"/>
    <w:rsid w:val="00455330"/>
    <w:rsid w:val="004619F9"/>
    <w:rsid w:val="00463A50"/>
    <w:rsid w:val="004656F9"/>
    <w:rsid w:val="00466BB1"/>
    <w:rsid w:val="00474324"/>
    <w:rsid w:val="00476BF6"/>
    <w:rsid w:val="004874F9"/>
    <w:rsid w:val="004949FB"/>
    <w:rsid w:val="00494E06"/>
    <w:rsid w:val="00495648"/>
    <w:rsid w:val="004A3C2F"/>
    <w:rsid w:val="004A73F9"/>
    <w:rsid w:val="004A77E6"/>
    <w:rsid w:val="004B40CA"/>
    <w:rsid w:val="004B45AF"/>
    <w:rsid w:val="004B46AE"/>
    <w:rsid w:val="004B6A2E"/>
    <w:rsid w:val="004C013A"/>
    <w:rsid w:val="004C21DA"/>
    <w:rsid w:val="004C290F"/>
    <w:rsid w:val="004C569C"/>
    <w:rsid w:val="004C7D6A"/>
    <w:rsid w:val="004D6ADC"/>
    <w:rsid w:val="004E2316"/>
    <w:rsid w:val="004E2B92"/>
    <w:rsid w:val="004E3888"/>
    <w:rsid w:val="004E4BB2"/>
    <w:rsid w:val="004E5472"/>
    <w:rsid w:val="004E62E0"/>
    <w:rsid w:val="004F0D5B"/>
    <w:rsid w:val="004F546B"/>
    <w:rsid w:val="004F5C91"/>
    <w:rsid w:val="0050087A"/>
    <w:rsid w:val="005009DC"/>
    <w:rsid w:val="005137A9"/>
    <w:rsid w:val="00523937"/>
    <w:rsid w:val="0052398E"/>
    <w:rsid w:val="0052415B"/>
    <w:rsid w:val="00533D6E"/>
    <w:rsid w:val="00541021"/>
    <w:rsid w:val="005436E7"/>
    <w:rsid w:val="0054527F"/>
    <w:rsid w:val="00553C8F"/>
    <w:rsid w:val="0056117E"/>
    <w:rsid w:val="005649AA"/>
    <w:rsid w:val="00565824"/>
    <w:rsid w:val="00573368"/>
    <w:rsid w:val="005733BF"/>
    <w:rsid w:val="00574C5C"/>
    <w:rsid w:val="005818F6"/>
    <w:rsid w:val="0058456E"/>
    <w:rsid w:val="0059235A"/>
    <w:rsid w:val="005937B2"/>
    <w:rsid w:val="005943FE"/>
    <w:rsid w:val="00597082"/>
    <w:rsid w:val="00597834"/>
    <w:rsid w:val="005B1189"/>
    <w:rsid w:val="005B3606"/>
    <w:rsid w:val="005B5577"/>
    <w:rsid w:val="005C1ABA"/>
    <w:rsid w:val="005C3D64"/>
    <w:rsid w:val="005C556D"/>
    <w:rsid w:val="005C5EB4"/>
    <w:rsid w:val="005C6CA9"/>
    <w:rsid w:val="005D36E9"/>
    <w:rsid w:val="005D49BF"/>
    <w:rsid w:val="005D7BD9"/>
    <w:rsid w:val="005E3D84"/>
    <w:rsid w:val="00601232"/>
    <w:rsid w:val="00605D50"/>
    <w:rsid w:val="00607E5F"/>
    <w:rsid w:val="006114C8"/>
    <w:rsid w:val="00616351"/>
    <w:rsid w:val="0062000C"/>
    <w:rsid w:val="00621014"/>
    <w:rsid w:val="0062133D"/>
    <w:rsid w:val="006226DD"/>
    <w:rsid w:val="00622B3D"/>
    <w:rsid w:val="00624C7D"/>
    <w:rsid w:val="00626AD5"/>
    <w:rsid w:val="00630064"/>
    <w:rsid w:val="00631060"/>
    <w:rsid w:val="00634F58"/>
    <w:rsid w:val="00634F8F"/>
    <w:rsid w:val="006371CF"/>
    <w:rsid w:val="00640C6F"/>
    <w:rsid w:val="00641548"/>
    <w:rsid w:val="00644027"/>
    <w:rsid w:val="006459EE"/>
    <w:rsid w:val="00647F80"/>
    <w:rsid w:val="00653A8D"/>
    <w:rsid w:val="006601AA"/>
    <w:rsid w:val="006635DE"/>
    <w:rsid w:val="00664469"/>
    <w:rsid w:val="00672E35"/>
    <w:rsid w:val="00673A8E"/>
    <w:rsid w:val="00674F11"/>
    <w:rsid w:val="006759A9"/>
    <w:rsid w:val="0067733E"/>
    <w:rsid w:val="00677FA9"/>
    <w:rsid w:val="006801E3"/>
    <w:rsid w:val="00680871"/>
    <w:rsid w:val="006840DD"/>
    <w:rsid w:val="00686F34"/>
    <w:rsid w:val="00691F2D"/>
    <w:rsid w:val="00696200"/>
    <w:rsid w:val="006A088C"/>
    <w:rsid w:val="006A1672"/>
    <w:rsid w:val="006A175E"/>
    <w:rsid w:val="006A18D5"/>
    <w:rsid w:val="006A3C28"/>
    <w:rsid w:val="006A4784"/>
    <w:rsid w:val="006A7554"/>
    <w:rsid w:val="006C3406"/>
    <w:rsid w:val="006D453C"/>
    <w:rsid w:val="006E0801"/>
    <w:rsid w:val="006E3663"/>
    <w:rsid w:val="006E6175"/>
    <w:rsid w:val="006E7205"/>
    <w:rsid w:val="006E7C6F"/>
    <w:rsid w:val="006F06AD"/>
    <w:rsid w:val="006F1298"/>
    <w:rsid w:val="006F1B9B"/>
    <w:rsid w:val="006F4F49"/>
    <w:rsid w:val="006F5117"/>
    <w:rsid w:val="006F539F"/>
    <w:rsid w:val="006F6095"/>
    <w:rsid w:val="007000C5"/>
    <w:rsid w:val="00700EA6"/>
    <w:rsid w:val="00700F74"/>
    <w:rsid w:val="00703B0B"/>
    <w:rsid w:val="007049DA"/>
    <w:rsid w:val="00705572"/>
    <w:rsid w:val="00707B2E"/>
    <w:rsid w:val="007100AC"/>
    <w:rsid w:val="00711C14"/>
    <w:rsid w:val="007179CC"/>
    <w:rsid w:val="0072539E"/>
    <w:rsid w:val="00730182"/>
    <w:rsid w:val="00737375"/>
    <w:rsid w:val="007455B2"/>
    <w:rsid w:val="00757B6E"/>
    <w:rsid w:val="00760610"/>
    <w:rsid w:val="00762536"/>
    <w:rsid w:val="00763F52"/>
    <w:rsid w:val="0077010D"/>
    <w:rsid w:val="0077476C"/>
    <w:rsid w:val="00781814"/>
    <w:rsid w:val="00781F97"/>
    <w:rsid w:val="00785415"/>
    <w:rsid w:val="007870A1"/>
    <w:rsid w:val="00792B2D"/>
    <w:rsid w:val="00794836"/>
    <w:rsid w:val="00794D1B"/>
    <w:rsid w:val="007969F8"/>
    <w:rsid w:val="00797215"/>
    <w:rsid w:val="007A0955"/>
    <w:rsid w:val="007A1D14"/>
    <w:rsid w:val="007A6997"/>
    <w:rsid w:val="007A7CA3"/>
    <w:rsid w:val="007B4796"/>
    <w:rsid w:val="007B536A"/>
    <w:rsid w:val="007C26EA"/>
    <w:rsid w:val="007C2873"/>
    <w:rsid w:val="007D3C4E"/>
    <w:rsid w:val="007D645D"/>
    <w:rsid w:val="007E5084"/>
    <w:rsid w:val="007E5440"/>
    <w:rsid w:val="007E6979"/>
    <w:rsid w:val="007E7E9C"/>
    <w:rsid w:val="007F61F9"/>
    <w:rsid w:val="00801F0E"/>
    <w:rsid w:val="008035CF"/>
    <w:rsid w:val="008103CA"/>
    <w:rsid w:val="00810FDA"/>
    <w:rsid w:val="00814580"/>
    <w:rsid w:val="00815BAE"/>
    <w:rsid w:val="00815E18"/>
    <w:rsid w:val="00817F53"/>
    <w:rsid w:val="00821BE4"/>
    <w:rsid w:val="00824FD0"/>
    <w:rsid w:val="00825531"/>
    <w:rsid w:val="00830012"/>
    <w:rsid w:val="00831048"/>
    <w:rsid w:val="00831B63"/>
    <w:rsid w:val="008320C7"/>
    <w:rsid w:val="00835906"/>
    <w:rsid w:val="00835F8E"/>
    <w:rsid w:val="008376CC"/>
    <w:rsid w:val="008445AB"/>
    <w:rsid w:val="0085108E"/>
    <w:rsid w:val="008554D3"/>
    <w:rsid w:val="00864BC0"/>
    <w:rsid w:val="00866656"/>
    <w:rsid w:val="00866657"/>
    <w:rsid w:val="008820B1"/>
    <w:rsid w:val="0088245D"/>
    <w:rsid w:val="00884169"/>
    <w:rsid w:val="00892B6F"/>
    <w:rsid w:val="00895662"/>
    <w:rsid w:val="00895DB6"/>
    <w:rsid w:val="00896556"/>
    <w:rsid w:val="00897624"/>
    <w:rsid w:val="008A1DB7"/>
    <w:rsid w:val="008A23A9"/>
    <w:rsid w:val="008A4589"/>
    <w:rsid w:val="008A6DC4"/>
    <w:rsid w:val="008B0A4A"/>
    <w:rsid w:val="008C35B1"/>
    <w:rsid w:val="008D0C60"/>
    <w:rsid w:val="008D203E"/>
    <w:rsid w:val="008D76BC"/>
    <w:rsid w:val="008D7947"/>
    <w:rsid w:val="008E5508"/>
    <w:rsid w:val="008F0D0A"/>
    <w:rsid w:val="008F5DC4"/>
    <w:rsid w:val="00906F53"/>
    <w:rsid w:val="00912C40"/>
    <w:rsid w:val="00915E4F"/>
    <w:rsid w:val="00915E5B"/>
    <w:rsid w:val="00917E17"/>
    <w:rsid w:val="0092013B"/>
    <w:rsid w:val="00922691"/>
    <w:rsid w:val="00924C4D"/>
    <w:rsid w:val="00926812"/>
    <w:rsid w:val="0092710E"/>
    <w:rsid w:val="0092716C"/>
    <w:rsid w:val="00927B0B"/>
    <w:rsid w:val="00930BE4"/>
    <w:rsid w:val="009337F4"/>
    <w:rsid w:val="00933CF5"/>
    <w:rsid w:val="00934B81"/>
    <w:rsid w:val="009350BA"/>
    <w:rsid w:val="00936F88"/>
    <w:rsid w:val="00947889"/>
    <w:rsid w:val="00963703"/>
    <w:rsid w:val="00964B41"/>
    <w:rsid w:val="00965012"/>
    <w:rsid w:val="00972AEF"/>
    <w:rsid w:val="009745EB"/>
    <w:rsid w:val="0097772C"/>
    <w:rsid w:val="0098320C"/>
    <w:rsid w:val="0098675B"/>
    <w:rsid w:val="00990121"/>
    <w:rsid w:val="0099035A"/>
    <w:rsid w:val="009921E1"/>
    <w:rsid w:val="00993A6B"/>
    <w:rsid w:val="009944CF"/>
    <w:rsid w:val="009A2B18"/>
    <w:rsid w:val="009A70E3"/>
    <w:rsid w:val="009B51D1"/>
    <w:rsid w:val="009C0D7E"/>
    <w:rsid w:val="009D1DA1"/>
    <w:rsid w:val="009E0913"/>
    <w:rsid w:val="009E2932"/>
    <w:rsid w:val="009E54A3"/>
    <w:rsid w:val="009E7123"/>
    <w:rsid w:val="009F0BB3"/>
    <w:rsid w:val="009F5FB3"/>
    <w:rsid w:val="009F75CC"/>
    <w:rsid w:val="00A10359"/>
    <w:rsid w:val="00A11AFD"/>
    <w:rsid w:val="00A144C1"/>
    <w:rsid w:val="00A16438"/>
    <w:rsid w:val="00A2072C"/>
    <w:rsid w:val="00A303B1"/>
    <w:rsid w:val="00A308E7"/>
    <w:rsid w:val="00A319B6"/>
    <w:rsid w:val="00A3488E"/>
    <w:rsid w:val="00A349CF"/>
    <w:rsid w:val="00A3590A"/>
    <w:rsid w:val="00A62889"/>
    <w:rsid w:val="00A63D86"/>
    <w:rsid w:val="00A662C1"/>
    <w:rsid w:val="00A7537F"/>
    <w:rsid w:val="00A75D72"/>
    <w:rsid w:val="00A764EA"/>
    <w:rsid w:val="00A826B8"/>
    <w:rsid w:val="00A85816"/>
    <w:rsid w:val="00A924B3"/>
    <w:rsid w:val="00A94629"/>
    <w:rsid w:val="00A97E9F"/>
    <w:rsid w:val="00AA741F"/>
    <w:rsid w:val="00AB3474"/>
    <w:rsid w:val="00AB3B57"/>
    <w:rsid w:val="00AB4A14"/>
    <w:rsid w:val="00AB52DE"/>
    <w:rsid w:val="00AB575F"/>
    <w:rsid w:val="00AC1E04"/>
    <w:rsid w:val="00AC3AA5"/>
    <w:rsid w:val="00AC7303"/>
    <w:rsid w:val="00AD1611"/>
    <w:rsid w:val="00AD1F0D"/>
    <w:rsid w:val="00AD4C32"/>
    <w:rsid w:val="00AD5B0D"/>
    <w:rsid w:val="00AE21D4"/>
    <w:rsid w:val="00AE4AFB"/>
    <w:rsid w:val="00AE5C23"/>
    <w:rsid w:val="00AF1103"/>
    <w:rsid w:val="00AF549F"/>
    <w:rsid w:val="00B0252A"/>
    <w:rsid w:val="00B04AFA"/>
    <w:rsid w:val="00B052FC"/>
    <w:rsid w:val="00B1017C"/>
    <w:rsid w:val="00B101AF"/>
    <w:rsid w:val="00B106DA"/>
    <w:rsid w:val="00B13D98"/>
    <w:rsid w:val="00B40903"/>
    <w:rsid w:val="00B429B8"/>
    <w:rsid w:val="00B457CB"/>
    <w:rsid w:val="00B45B7D"/>
    <w:rsid w:val="00B4686C"/>
    <w:rsid w:val="00B54342"/>
    <w:rsid w:val="00B66EB2"/>
    <w:rsid w:val="00B757D9"/>
    <w:rsid w:val="00B85D03"/>
    <w:rsid w:val="00B86957"/>
    <w:rsid w:val="00B9676D"/>
    <w:rsid w:val="00B97A8D"/>
    <w:rsid w:val="00BA3E41"/>
    <w:rsid w:val="00BA650E"/>
    <w:rsid w:val="00BA72CE"/>
    <w:rsid w:val="00BB3679"/>
    <w:rsid w:val="00BB53CE"/>
    <w:rsid w:val="00BC066F"/>
    <w:rsid w:val="00BC4735"/>
    <w:rsid w:val="00BF3666"/>
    <w:rsid w:val="00BF4890"/>
    <w:rsid w:val="00BF4F4B"/>
    <w:rsid w:val="00C04BBC"/>
    <w:rsid w:val="00C14634"/>
    <w:rsid w:val="00C151B4"/>
    <w:rsid w:val="00C230D5"/>
    <w:rsid w:val="00C259B6"/>
    <w:rsid w:val="00C33D39"/>
    <w:rsid w:val="00C347F5"/>
    <w:rsid w:val="00C355DB"/>
    <w:rsid w:val="00C36F9B"/>
    <w:rsid w:val="00C41964"/>
    <w:rsid w:val="00C43F7B"/>
    <w:rsid w:val="00C611F7"/>
    <w:rsid w:val="00C62657"/>
    <w:rsid w:val="00C67FAE"/>
    <w:rsid w:val="00C70678"/>
    <w:rsid w:val="00C73054"/>
    <w:rsid w:val="00C736EF"/>
    <w:rsid w:val="00C80819"/>
    <w:rsid w:val="00C902C0"/>
    <w:rsid w:val="00C928BA"/>
    <w:rsid w:val="00C9555A"/>
    <w:rsid w:val="00C9630F"/>
    <w:rsid w:val="00C963F0"/>
    <w:rsid w:val="00CA0AB7"/>
    <w:rsid w:val="00CA2CD1"/>
    <w:rsid w:val="00CA7EB1"/>
    <w:rsid w:val="00CB5198"/>
    <w:rsid w:val="00CB6032"/>
    <w:rsid w:val="00CC0E07"/>
    <w:rsid w:val="00CC4687"/>
    <w:rsid w:val="00CC4B50"/>
    <w:rsid w:val="00CC6CAF"/>
    <w:rsid w:val="00CD47C6"/>
    <w:rsid w:val="00CE31C8"/>
    <w:rsid w:val="00CE4105"/>
    <w:rsid w:val="00CF0FC7"/>
    <w:rsid w:val="00CF4286"/>
    <w:rsid w:val="00CF4C62"/>
    <w:rsid w:val="00D011B1"/>
    <w:rsid w:val="00D02614"/>
    <w:rsid w:val="00D0344B"/>
    <w:rsid w:val="00D040AF"/>
    <w:rsid w:val="00D13F0B"/>
    <w:rsid w:val="00D20185"/>
    <w:rsid w:val="00D21CAD"/>
    <w:rsid w:val="00D27B73"/>
    <w:rsid w:val="00D30092"/>
    <w:rsid w:val="00D313E2"/>
    <w:rsid w:val="00D35924"/>
    <w:rsid w:val="00D3630A"/>
    <w:rsid w:val="00D45055"/>
    <w:rsid w:val="00D47724"/>
    <w:rsid w:val="00D529EA"/>
    <w:rsid w:val="00D55C83"/>
    <w:rsid w:val="00D572E5"/>
    <w:rsid w:val="00D60AF2"/>
    <w:rsid w:val="00D60EB8"/>
    <w:rsid w:val="00D61C4B"/>
    <w:rsid w:val="00D62D37"/>
    <w:rsid w:val="00D65FCF"/>
    <w:rsid w:val="00D70098"/>
    <w:rsid w:val="00D75845"/>
    <w:rsid w:val="00D779D4"/>
    <w:rsid w:val="00D77F6D"/>
    <w:rsid w:val="00D80626"/>
    <w:rsid w:val="00D84318"/>
    <w:rsid w:val="00D846FD"/>
    <w:rsid w:val="00D86753"/>
    <w:rsid w:val="00D87183"/>
    <w:rsid w:val="00D90218"/>
    <w:rsid w:val="00D90D06"/>
    <w:rsid w:val="00D91E49"/>
    <w:rsid w:val="00D928BD"/>
    <w:rsid w:val="00DA435F"/>
    <w:rsid w:val="00DA547F"/>
    <w:rsid w:val="00DB024E"/>
    <w:rsid w:val="00DB17A1"/>
    <w:rsid w:val="00DB4675"/>
    <w:rsid w:val="00DB7BD4"/>
    <w:rsid w:val="00DC6E9E"/>
    <w:rsid w:val="00DD5618"/>
    <w:rsid w:val="00DF0021"/>
    <w:rsid w:val="00DF3AB0"/>
    <w:rsid w:val="00E02EFC"/>
    <w:rsid w:val="00E05BC2"/>
    <w:rsid w:val="00E105FC"/>
    <w:rsid w:val="00E12189"/>
    <w:rsid w:val="00E138E7"/>
    <w:rsid w:val="00E13E1D"/>
    <w:rsid w:val="00E14A35"/>
    <w:rsid w:val="00E165AE"/>
    <w:rsid w:val="00E2274B"/>
    <w:rsid w:val="00E24335"/>
    <w:rsid w:val="00E261A9"/>
    <w:rsid w:val="00E304BE"/>
    <w:rsid w:val="00E3073F"/>
    <w:rsid w:val="00E33ED2"/>
    <w:rsid w:val="00E37A25"/>
    <w:rsid w:val="00E4140C"/>
    <w:rsid w:val="00E4551E"/>
    <w:rsid w:val="00E46641"/>
    <w:rsid w:val="00E51ACE"/>
    <w:rsid w:val="00E5201E"/>
    <w:rsid w:val="00E53504"/>
    <w:rsid w:val="00E559A4"/>
    <w:rsid w:val="00E5659D"/>
    <w:rsid w:val="00E7492D"/>
    <w:rsid w:val="00E7704C"/>
    <w:rsid w:val="00E8097A"/>
    <w:rsid w:val="00E831E9"/>
    <w:rsid w:val="00E90A01"/>
    <w:rsid w:val="00E9231F"/>
    <w:rsid w:val="00E93B35"/>
    <w:rsid w:val="00E93FA6"/>
    <w:rsid w:val="00E96261"/>
    <w:rsid w:val="00EA3F43"/>
    <w:rsid w:val="00EA484F"/>
    <w:rsid w:val="00EA4A41"/>
    <w:rsid w:val="00EA4B54"/>
    <w:rsid w:val="00EB4582"/>
    <w:rsid w:val="00EB7618"/>
    <w:rsid w:val="00EC1A2D"/>
    <w:rsid w:val="00ED32F1"/>
    <w:rsid w:val="00ED4F98"/>
    <w:rsid w:val="00ED502D"/>
    <w:rsid w:val="00ED6107"/>
    <w:rsid w:val="00ED6349"/>
    <w:rsid w:val="00EE137B"/>
    <w:rsid w:val="00EE4D0A"/>
    <w:rsid w:val="00EE77B2"/>
    <w:rsid w:val="00EF1C0F"/>
    <w:rsid w:val="00F022D4"/>
    <w:rsid w:val="00F02C45"/>
    <w:rsid w:val="00F20617"/>
    <w:rsid w:val="00F227CD"/>
    <w:rsid w:val="00F30A81"/>
    <w:rsid w:val="00F316AC"/>
    <w:rsid w:val="00F37551"/>
    <w:rsid w:val="00F464A4"/>
    <w:rsid w:val="00F52EFB"/>
    <w:rsid w:val="00F563E0"/>
    <w:rsid w:val="00F62396"/>
    <w:rsid w:val="00F638A5"/>
    <w:rsid w:val="00F66090"/>
    <w:rsid w:val="00F67598"/>
    <w:rsid w:val="00F71623"/>
    <w:rsid w:val="00F756DF"/>
    <w:rsid w:val="00F76F9E"/>
    <w:rsid w:val="00F912AE"/>
    <w:rsid w:val="00F96FF1"/>
    <w:rsid w:val="00FA03FA"/>
    <w:rsid w:val="00FA109C"/>
    <w:rsid w:val="00FA45CE"/>
    <w:rsid w:val="00FA600A"/>
    <w:rsid w:val="00FA79CF"/>
    <w:rsid w:val="00FB3055"/>
    <w:rsid w:val="00FB6D7A"/>
    <w:rsid w:val="00FC2E68"/>
    <w:rsid w:val="00FC6558"/>
    <w:rsid w:val="00FC6C60"/>
    <w:rsid w:val="00FD738E"/>
    <w:rsid w:val="00FD764D"/>
    <w:rsid w:val="00FD7B83"/>
    <w:rsid w:val="00FD7D41"/>
    <w:rsid w:val="00FE039A"/>
    <w:rsid w:val="00FE2E74"/>
    <w:rsid w:val="00FE315A"/>
    <w:rsid w:val="00FE7A58"/>
    <w:rsid w:val="00FE7E7F"/>
    <w:rsid w:val="00FF0F38"/>
    <w:rsid w:val="00FF284B"/>
    <w:rsid w:val="00FF7ADE"/>
    <w:rsid w:val="00FF7D8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550C758A"/>
  <w15:docId w15:val="{4CE0C8A8-73B7-4545-B6E1-378A1732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qFormat="1"/>
    <w:lsdException w:name="heading 7" w:locked="1" w:semiHidden="1" w:unhideWhenUsed="1" w:qFormat="1"/>
    <w:lsdException w:name="heading 8" w:locked="1"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nhideWhenUsed="1"/>
    <w:lsdException w:name="header" w:semiHidden="1" w:uiPriority="99"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iPriority="99" w:unhideWhenUsed="1"/>
    <w:lsdException w:name="HTML Sample"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CE"/>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1A11C8"/>
    <w:pPr>
      <w:spacing w:before="240" w:after="0" w:line="300" w:lineRule="exact"/>
      <w:outlineLvl w:val="1"/>
    </w:pPr>
    <w:rPr>
      <w:bCs w:val="0"/>
      <w:iCs/>
      <w:sz w:val="34"/>
      <w:szCs w:val="20"/>
    </w:rPr>
  </w:style>
  <w:style w:type="paragraph" w:styleId="Heading3">
    <w:name w:val="heading 3"/>
    <w:basedOn w:val="Heading2"/>
    <w:next w:val="Normal"/>
    <w:qFormat/>
    <w:rsid w:val="001A11C8"/>
    <w:pPr>
      <w:outlineLvl w:val="2"/>
    </w:pPr>
    <w:rPr>
      <w:rFonts w:cs="Arial"/>
      <w:bCs/>
      <w:sz w:val="28"/>
      <w:szCs w:val="22"/>
    </w:rPr>
  </w:style>
  <w:style w:type="paragraph" w:styleId="Heading4">
    <w:name w:val="heading 4"/>
    <w:basedOn w:val="Normal"/>
    <w:next w:val="Normal"/>
    <w:qFormat/>
    <w:rsid w:val="001A11C8"/>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semiHidden/>
    <w:unhideWhenUsed/>
    <w:qFormat/>
    <w:locked/>
    <w:rsid w:val="0088245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pPr>
    <w:rPr>
      <w:rFonts w:ascii="Arial" w:hAnsi="Arial" w:cs="Tahoma"/>
      <w:bCs/>
      <w:kern w:val="32"/>
      <w:lang w:eastAsia="ja-JP"/>
    </w:rPr>
  </w:style>
  <w:style w:type="paragraph" w:styleId="TOC3">
    <w:name w:val="toc 3"/>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720"/>
    </w:pPr>
    <w:rPr>
      <w:rFonts w:ascii="Arial" w:hAnsi="Arial" w:cs="Tahoma"/>
      <w:bCs/>
      <w:kern w:val="32"/>
      <w:lang w:eastAsia="ja-JP"/>
    </w:rPr>
  </w:style>
  <w:style w:type="paragraph" w:styleId="TOC2">
    <w:name w:val="toc 2"/>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360"/>
    </w:pPr>
    <w:rPr>
      <w:rFonts w:ascii="Arial" w:hAnsi="Arial" w:cs="Tahoma"/>
      <w:bCs/>
      <w:kern w:val="32"/>
      <w:lang w:eastAsia="ja-JP"/>
    </w:rPr>
  </w:style>
  <w:style w:type="character" w:styleId="Hyperlink">
    <w:name w:val="Hyperlink"/>
    <w:basedOn w:val="DefaultParagraphFont"/>
    <w:uiPriority w:val="99"/>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uiPriority w:val="99"/>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rsid w:val="00E12189"/>
    <w:pPr>
      <w:numPr>
        <w:numId w:val="6"/>
      </w:numPr>
      <w:tabs>
        <w:tab w:val="left" w:pos="720"/>
      </w:tabs>
      <w:spacing w:after="60"/>
    </w:pPr>
  </w:style>
  <w:style w:type="paragraph" w:customStyle="1" w:styleId="Lb2">
    <w:name w:val="Lb2"/>
    <w:basedOn w:val="Normal"/>
    <w:uiPriority w:val="99"/>
    <w:rsid w:val="00CE4105"/>
    <w:pPr>
      <w:numPr>
        <w:numId w:val="5"/>
      </w:numPr>
    </w:pPr>
  </w:style>
  <w:style w:type="paragraph" w:customStyle="1" w:styleId="CodeNumbered">
    <w:name w:val="Code Numbered"/>
    <w:basedOn w:val="Code"/>
    <w:rsid w:val="004E4BB2"/>
    <w:pPr>
      <w:numPr>
        <w:numId w:val="10"/>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1A11C8"/>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1A11C8"/>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rsid w:val="00CA0AB7"/>
    <w:pPr>
      <w:numPr>
        <w:numId w:val="7"/>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A11C8"/>
    <w:pPr>
      <w:numPr>
        <w:ilvl w:val="1"/>
        <w:numId w:val="11"/>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link w:val="HTMLPreformattedChar"/>
    <w:uiPriority w:val="99"/>
    <w:semiHidden/>
    <w:locked/>
    <w:rsid w:val="00FB6D7A"/>
    <w:rPr>
      <w:rFonts w:ascii="Courier New" w:hAnsi="Courier New" w:cs="Courier New"/>
      <w:sz w:val="20"/>
      <w:szCs w:val="20"/>
    </w:rPr>
  </w:style>
  <w:style w:type="paragraph" w:customStyle="1" w:styleId="Answer">
    <w:name w:val="Answer"/>
    <w:basedOn w:val="Normal"/>
    <w:next w:val="Normal"/>
    <w:rsid w:val="00680871"/>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qFormat/>
    <w:rsid w:val="00EE4D0A"/>
    <w:rPr>
      <w:b/>
      <w:bCs/>
    </w:rPr>
  </w:style>
  <w:style w:type="character" w:styleId="Emphasis">
    <w:name w:val="Emphasis"/>
    <w:basedOn w:val="DefaultParagraphFont"/>
    <w:qFormat/>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523937"/>
    <w:pPr>
      <w:numPr>
        <w:numId w:val="27"/>
      </w:numPr>
      <w:tabs>
        <w:tab w:val="left" w:pos="1080"/>
      </w:tabs>
    </w:pPr>
  </w:style>
  <w:style w:type="paragraph" w:customStyle="1" w:styleId="Ln3">
    <w:name w:val="Ln3"/>
    <w:basedOn w:val="Normal"/>
    <w:rsid w:val="005D7BD9"/>
    <w:pPr>
      <w:numPr>
        <w:numId w:val="9"/>
      </w:numPr>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rsid w:val="005B3606"/>
    <w:rPr>
      <w:rFonts w:ascii="Lucida Sans Typewriter" w:hAnsi="Lucida Sans Typewriter"/>
      <w:dstrike w:val="0"/>
      <w:sz w:val="16"/>
      <w:szCs w:val="16"/>
      <w:vertAlign w:val="baseline"/>
    </w:rPr>
  </w:style>
  <w:style w:type="character" w:customStyle="1" w:styleId="StrongEmphasis">
    <w:name w:val="Strong Emphasis"/>
    <w:basedOn w:val="DefaultParagraphFont"/>
    <w:rsid w:val="005B3606"/>
    <w:rPr>
      <w:b/>
      <w:i/>
    </w:rPr>
  </w:style>
  <w:style w:type="character" w:customStyle="1" w:styleId="Underline">
    <w:name w:val="Underline"/>
    <w:rsid w:val="005B3606"/>
    <w:rPr>
      <w:dstrike w:val="0"/>
      <w:u w:val="single"/>
      <w:vertAlign w:val="baseline"/>
    </w:rPr>
  </w:style>
  <w:style w:type="character" w:customStyle="1" w:styleId="HiddenStrong">
    <w:name w:val="Hidden Strong"/>
    <w:basedOn w:val="Strong"/>
    <w:rsid w:val="005B3606"/>
    <w:rPr>
      <w:b/>
      <w:bCs/>
      <w:vanish/>
      <w:color w:val="FF0000"/>
    </w:rPr>
  </w:style>
  <w:style w:type="paragraph" w:customStyle="1" w:styleId="Version">
    <w:name w:val="Version"/>
    <w:basedOn w:val="Normal"/>
    <w:rsid w:val="005B3606"/>
    <w:rPr>
      <w:color w:val="FFFFFF"/>
    </w:rPr>
  </w:style>
  <w:style w:type="character" w:customStyle="1" w:styleId="Placeholder">
    <w:name w:val="Placeholder"/>
    <w:basedOn w:val="DefaultParagraphFont"/>
    <w:rsid w:val="005B3606"/>
    <w:rPr>
      <w:color w:val="0000FF"/>
    </w:rPr>
  </w:style>
  <w:style w:type="paragraph" w:customStyle="1" w:styleId="DocumentTitleSecond">
    <w:name w:val="Document Title Second"/>
    <w:basedOn w:val="Normal"/>
    <w:next w:val="Normal"/>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rsid w:val="004A3C2F"/>
    <w:pPr>
      <w:pBdr>
        <w:bottom w:val="none" w:sz="0" w:space="0" w:color="auto"/>
      </w:pBdr>
    </w:pPr>
  </w:style>
  <w:style w:type="paragraph" w:customStyle="1" w:styleId="AnswerLine">
    <w:name w:val="Answer Line"/>
    <w:basedOn w:val="Normal"/>
    <w:rsid w:val="00EA3F43"/>
    <w:pPr>
      <w:pBdr>
        <w:between w:val="single" w:sz="4" w:space="1" w:color="auto"/>
      </w:pBdr>
      <w:spacing w:after="40"/>
      <w:ind w:left="1440"/>
    </w:pPr>
  </w:style>
  <w:style w:type="paragraph" w:styleId="Revision">
    <w:name w:val="Revision"/>
    <w:hidden/>
    <w:uiPriority w:val="99"/>
    <w:semiHidden/>
    <w:rsid w:val="00BA650E"/>
    <w:rPr>
      <w:sz w:val="22"/>
      <w:szCs w:val="22"/>
      <w:lang w:eastAsia="ja-JP"/>
    </w:rPr>
  </w:style>
  <w:style w:type="paragraph" w:customStyle="1" w:styleId="Questionwithletternumbering">
    <w:name w:val="Question with letter numbering"/>
    <w:basedOn w:val="Normal"/>
    <w:rsid w:val="00895662"/>
    <w:pPr>
      <w:numPr>
        <w:numId w:val="12"/>
      </w:numPr>
    </w:pPr>
  </w:style>
  <w:style w:type="character" w:customStyle="1" w:styleId="Heading5Char">
    <w:name w:val="Heading 5 Char"/>
    <w:basedOn w:val="DefaultParagraphFont"/>
    <w:link w:val="Heading5"/>
    <w:semiHidden/>
    <w:rsid w:val="0088245D"/>
    <w:rPr>
      <w:rFonts w:asciiTheme="majorHAnsi" w:eastAsiaTheme="majorEastAsia" w:hAnsiTheme="majorHAnsi" w:cstheme="majorBidi"/>
      <w:color w:val="243F60" w:themeColor="accent1" w:themeShade="7F"/>
      <w:sz w:val="22"/>
      <w:szCs w:val="22"/>
      <w:lang w:eastAsia="ja-JP"/>
    </w:rPr>
  </w:style>
  <w:style w:type="paragraph" w:styleId="ListParagraph">
    <w:name w:val="List Paragraph"/>
    <w:basedOn w:val="Normal"/>
    <w:uiPriority w:val="34"/>
    <w:qFormat/>
    <w:rsid w:val="0088245D"/>
  </w:style>
  <w:style w:type="character" w:styleId="FollowedHyperlink">
    <w:name w:val="FollowedHyperlink"/>
    <w:basedOn w:val="DefaultParagraphFont"/>
    <w:locked/>
    <w:rsid w:val="0088245D"/>
    <w:rPr>
      <w:color w:val="800080" w:themeColor="followedHyperlink"/>
      <w:u w:val="single"/>
    </w:rPr>
  </w:style>
  <w:style w:type="paragraph" w:styleId="NormalWeb">
    <w:name w:val="Normal (Web)"/>
    <w:basedOn w:val="Normal"/>
    <w:locked/>
    <w:rsid w:val="0088245D"/>
    <w:rPr>
      <w:sz w:val="24"/>
      <w:szCs w:val="24"/>
    </w:rPr>
  </w:style>
  <w:style w:type="paragraph" w:styleId="TOC4">
    <w:name w:val="toc 4"/>
    <w:basedOn w:val="Normal"/>
    <w:next w:val="Normal"/>
    <w:autoRedefine/>
    <w:locked/>
    <w:rsid w:val="0088245D"/>
    <w:pPr>
      <w:spacing w:after="100"/>
      <w:ind w:left="660"/>
    </w:pPr>
  </w:style>
  <w:style w:type="paragraph" w:styleId="TOC5">
    <w:name w:val="toc 5"/>
    <w:basedOn w:val="Normal"/>
    <w:next w:val="Normal"/>
    <w:autoRedefine/>
    <w:locked/>
    <w:rsid w:val="0088245D"/>
    <w:pPr>
      <w:spacing w:after="100"/>
      <w:ind w:left="880"/>
    </w:pPr>
  </w:style>
  <w:style w:type="paragraph" w:styleId="TOC6">
    <w:name w:val="toc 6"/>
    <w:basedOn w:val="Normal"/>
    <w:next w:val="Normal"/>
    <w:autoRedefine/>
    <w:locked/>
    <w:rsid w:val="0088245D"/>
    <w:pPr>
      <w:spacing w:after="100"/>
      <w:ind w:left="1100"/>
    </w:pPr>
  </w:style>
  <w:style w:type="paragraph" w:styleId="TOC7">
    <w:name w:val="toc 7"/>
    <w:basedOn w:val="Normal"/>
    <w:next w:val="Normal"/>
    <w:autoRedefine/>
    <w:locked/>
    <w:rsid w:val="0088245D"/>
    <w:pPr>
      <w:spacing w:after="100"/>
      <w:ind w:left="1320"/>
    </w:pPr>
  </w:style>
  <w:style w:type="paragraph" w:styleId="TOC8">
    <w:name w:val="toc 8"/>
    <w:basedOn w:val="Normal"/>
    <w:next w:val="Normal"/>
    <w:autoRedefine/>
    <w:locked/>
    <w:rsid w:val="0088245D"/>
    <w:pPr>
      <w:spacing w:after="100"/>
      <w:ind w:left="1540"/>
    </w:pPr>
  </w:style>
  <w:style w:type="paragraph" w:styleId="TOC9">
    <w:name w:val="toc 9"/>
    <w:basedOn w:val="Normal"/>
    <w:next w:val="Normal"/>
    <w:autoRedefine/>
    <w:locked/>
    <w:rsid w:val="0088245D"/>
    <w:pPr>
      <w:spacing w:after="100"/>
      <w:ind w:left="1760"/>
    </w:pPr>
  </w:style>
  <w:style w:type="paragraph" w:styleId="Quote">
    <w:name w:val="Quote"/>
    <w:basedOn w:val="Normal"/>
    <w:next w:val="Normal"/>
    <w:link w:val="QuoteChar"/>
    <w:uiPriority w:val="29"/>
    <w:qFormat/>
    <w:rsid w:val="0088245D"/>
    <w:rPr>
      <w:i/>
      <w:iCs/>
      <w:color w:val="000000"/>
    </w:rPr>
  </w:style>
  <w:style w:type="character" w:customStyle="1" w:styleId="QuoteChar">
    <w:name w:val="Quote Char"/>
    <w:basedOn w:val="DefaultParagraphFont"/>
    <w:link w:val="Quote"/>
    <w:uiPriority w:val="29"/>
    <w:rsid w:val="0088245D"/>
    <w:rPr>
      <w:i/>
      <w:iCs/>
      <w:color w:val="000000"/>
      <w:sz w:val="22"/>
      <w:szCs w:val="22"/>
      <w:lang w:eastAsia="ja-JP"/>
    </w:rPr>
  </w:style>
  <w:style w:type="paragraph" w:styleId="TOCHeading">
    <w:name w:val="TOC Heading"/>
    <w:basedOn w:val="Heading1"/>
    <w:next w:val="Normal"/>
    <w:uiPriority w:val="39"/>
    <w:unhideWhenUsed/>
    <w:qFormat/>
    <w:rsid w:val="0088245D"/>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paragraph" w:styleId="FootnoteText">
    <w:name w:val="footnote text"/>
    <w:basedOn w:val="Normal"/>
    <w:link w:val="FootnoteTextChar"/>
    <w:rsid w:val="0088245D"/>
    <w:pPr>
      <w:spacing w:after="160" w:line="240" w:lineRule="exact"/>
      <w:ind w:left="0"/>
    </w:pPr>
    <w:rPr>
      <w:rFonts w:eastAsia="Times New Roman"/>
      <w:sz w:val="21"/>
      <w:szCs w:val="20"/>
      <w:lang w:eastAsia="en-US"/>
    </w:rPr>
  </w:style>
  <w:style w:type="character" w:customStyle="1" w:styleId="FootnoteTextChar">
    <w:name w:val="Footnote Text Char"/>
    <w:basedOn w:val="DefaultParagraphFont"/>
    <w:link w:val="FootnoteText"/>
    <w:rsid w:val="0088245D"/>
    <w:rPr>
      <w:rFonts w:eastAsia="Times New Roman"/>
      <w:sz w:val="21"/>
    </w:rPr>
  </w:style>
  <w:style w:type="table" w:styleId="LightList-Accent1">
    <w:name w:val="Light List Accent 1"/>
    <w:basedOn w:val="TableNormal"/>
    <w:uiPriority w:val="61"/>
    <w:rsid w:val="001D022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TMLPreformattedChar">
    <w:name w:val="HTML Preformatted Char"/>
    <w:basedOn w:val="DefaultParagraphFont"/>
    <w:link w:val="HTMLPreformatted"/>
    <w:uiPriority w:val="99"/>
    <w:semiHidden/>
    <w:rsid w:val="007E5084"/>
    <w:rPr>
      <w:rFonts w:ascii="Courier New" w:hAnsi="Courier New" w:cs="Courier New"/>
      <w:lang w:eastAsia="ja-JP"/>
    </w:rPr>
  </w:style>
  <w:style w:type="paragraph" w:customStyle="1" w:styleId="Default">
    <w:name w:val="Default"/>
    <w:rsid w:val="0012158D"/>
    <w:pPr>
      <w:widowControl w:val="0"/>
      <w:autoSpaceDE w:val="0"/>
      <w:autoSpaceDN w:val="0"/>
      <w:adjustRightInd w:val="0"/>
    </w:pPr>
    <w:rPr>
      <w:rFonts w:eastAsia="Times New Roman"/>
      <w:color w:val="000000"/>
      <w:sz w:val="24"/>
      <w:szCs w:val="24"/>
    </w:rPr>
  </w:style>
  <w:style w:type="paragraph" w:customStyle="1" w:styleId="code0">
    <w:name w:val="code"/>
    <w:basedOn w:val="Normal"/>
    <w:link w:val="codeChar"/>
    <w:qFormat/>
    <w:rsid w:val="0012158D"/>
    <w:pPr>
      <w:shd w:val="clear" w:color="auto" w:fill="D9D9D9"/>
      <w:autoSpaceDE w:val="0"/>
      <w:autoSpaceDN w:val="0"/>
      <w:adjustRightInd w:val="0"/>
      <w:spacing w:after="0" w:line="240" w:lineRule="auto"/>
      <w:ind w:left="0"/>
    </w:pPr>
    <w:rPr>
      <w:rFonts w:ascii="Lucida Console" w:eastAsia="Times New Roman" w:hAnsi="Lucida Console" w:cs="Lucida Console"/>
      <w:sz w:val="18"/>
      <w:szCs w:val="18"/>
      <w:lang w:eastAsia="en-US"/>
    </w:rPr>
  </w:style>
  <w:style w:type="character" w:customStyle="1" w:styleId="codeChar">
    <w:name w:val="code Char"/>
    <w:link w:val="code0"/>
    <w:rsid w:val="0012158D"/>
    <w:rPr>
      <w:rFonts w:ascii="Lucida Console" w:eastAsia="Times New Roman" w:hAnsi="Lucida Console" w:cs="Lucida Console"/>
      <w:sz w:val="18"/>
      <w:szCs w:val="18"/>
      <w:shd w:val="clear" w:color="auto" w:fill="D9D9D9"/>
    </w:rPr>
  </w:style>
  <w:style w:type="paragraph" w:styleId="List">
    <w:name w:val="List"/>
    <w:basedOn w:val="Normal"/>
    <w:unhideWhenUsed/>
    <w:locked/>
    <w:rsid w:val="006F1B9B"/>
    <w:pPr>
      <w:ind w:left="283" w:hanging="283"/>
      <w:contextualSpacing/>
    </w:pPr>
  </w:style>
  <w:style w:type="paragraph" w:styleId="List2">
    <w:name w:val="List 2"/>
    <w:basedOn w:val="Normal"/>
    <w:unhideWhenUsed/>
    <w:locked/>
    <w:rsid w:val="006F1B9B"/>
    <w:pPr>
      <w:ind w:left="566" w:hanging="283"/>
      <w:contextualSpacing/>
    </w:pPr>
  </w:style>
  <w:style w:type="paragraph" w:styleId="List3">
    <w:name w:val="List 3"/>
    <w:basedOn w:val="Normal"/>
    <w:unhideWhenUsed/>
    <w:locked/>
    <w:rsid w:val="006F1B9B"/>
    <w:pPr>
      <w:ind w:left="849" w:hanging="283"/>
      <w:contextualSpacing/>
    </w:pPr>
  </w:style>
  <w:style w:type="paragraph" w:styleId="List4">
    <w:name w:val="List 4"/>
    <w:basedOn w:val="Normal"/>
    <w:locked/>
    <w:rsid w:val="006F1B9B"/>
    <w:pPr>
      <w:ind w:left="1132" w:hanging="283"/>
      <w:contextualSpacing/>
    </w:pPr>
  </w:style>
  <w:style w:type="paragraph" w:styleId="List5">
    <w:name w:val="List 5"/>
    <w:basedOn w:val="Normal"/>
    <w:locked/>
    <w:rsid w:val="006F1B9B"/>
    <w:pPr>
      <w:ind w:left="1415"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4880">
      <w:bodyDiv w:val="1"/>
      <w:marLeft w:val="0"/>
      <w:marRight w:val="0"/>
      <w:marTop w:val="0"/>
      <w:marBottom w:val="0"/>
      <w:divBdr>
        <w:top w:val="none" w:sz="0" w:space="0" w:color="auto"/>
        <w:left w:val="none" w:sz="0" w:space="0" w:color="auto"/>
        <w:bottom w:val="none" w:sz="0" w:space="0" w:color="auto"/>
        <w:right w:val="none" w:sz="0" w:space="0" w:color="auto"/>
      </w:divBdr>
      <w:divsChild>
        <w:div w:id="813109960">
          <w:marLeft w:val="0"/>
          <w:marRight w:val="0"/>
          <w:marTop w:val="0"/>
          <w:marBottom w:val="0"/>
          <w:divBdr>
            <w:top w:val="none" w:sz="0" w:space="0" w:color="auto"/>
            <w:left w:val="none" w:sz="0" w:space="0" w:color="auto"/>
            <w:bottom w:val="none" w:sz="0" w:space="0" w:color="auto"/>
            <w:right w:val="none" w:sz="0" w:space="0" w:color="auto"/>
          </w:divBdr>
        </w:div>
      </w:divsChild>
    </w:div>
    <w:div w:id="369108214">
      <w:bodyDiv w:val="1"/>
      <w:marLeft w:val="0"/>
      <w:marRight w:val="0"/>
      <w:marTop w:val="0"/>
      <w:marBottom w:val="0"/>
      <w:divBdr>
        <w:top w:val="none" w:sz="0" w:space="0" w:color="auto"/>
        <w:left w:val="none" w:sz="0" w:space="0" w:color="auto"/>
        <w:bottom w:val="none" w:sz="0" w:space="0" w:color="auto"/>
        <w:right w:val="none" w:sz="0" w:space="0" w:color="auto"/>
      </w:divBdr>
    </w:div>
    <w:div w:id="465128011">
      <w:bodyDiv w:val="1"/>
      <w:marLeft w:val="0"/>
      <w:marRight w:val="0"/>
      <w:marTop w:val="0"/>
      <w:marBottom w:val="0"/>
      <w:divBdr>
        <w:top w:val="none" w:sz="0" w:space="0" w:color="auto"/>
        <w:left w:val="none" w:sz="0" w:space="0" w:color="auto"/>
        <w:bottom w:val="none" w:sz="0" w:space="0" w:color="auto"/>
        <w:right w:val="none" w:sz="0" w:space="0" w:color="auto"/>
      </w:divBdr>
    </w:div>
    <w:div w:id="723219728">
      <w:bodyDiv w:val="1"/>
      <w:marLeft w:val="0"/>
      <w:marRight w:val="0"/>
      <w:marTop w:val="0"/>
      <w:marBottom w:val="0"/>
      <w:divBdr>
        <w:top w:val="none" w:sz="0" w:space="0" w:color="auto"/>
        <w:left w:val="none" w:sz="0" w:space="0" w:color="auto"/>
        <w:bottom w:val="none" w:sz="0" w:space="0" w:color="auto"/>
        <w:right w:val="none" w:sz="0" w:space="0" w:color="auto"/>
      </w:divBdr>
    </w:div>
    <w:div w:id="801270351">
      <w:bodyDiv w:val="1"/>
      <w:marLeft w:val="0"/>
      <w:marRight w:val="0"/>
      <w:marTop w:val="0"/>
      <w:marBottom w:val="0"/>
      <w:divBdr>
        <w:top w:val="none" w:sz="0" w:space="0" w:color="auto"/>
        <w:left w:val="none" w:sz="0" w:space="0" w:color="auto"/>
        <w:bottom w:val="none" w:sz="0" w:space="0" w:color="auto"/>
        <w:right w:val="none" w:sz="0" w:space="0" w:color="auto"/>
      </w:divBdr>
    </w:div>
    <w:div w:id="918060015">
      <w:bodyDiv w:val="1"/>
      <w:marLeft w:val="0"/>
      <w:marRight w:val="0"/>
      <w:marTop w:val="0"/>
      <w:marBottom w:val="0"/>
      <w:divBdr>
        <w:top w:val="none" w:sz="0" w:space="0" w:color="auto"/>
        <w:left w:val="none" w:sz="0" w:space="0" w:color="auto"/>
        <w:bottom w:val="none" w:sz="0" w:space="0" w:color="auto"/>
        <w:right w:val="none" w:sz="0" w:space="0" w:color="auto"/>
      </w:divBdr>
    </w:div>
    <w:div w:id="1022246055">
      <w:bodyDiv w:val="1"/>
      <w:marLeft w:val="0"/>
      <w:marRight w:val="0"/>
      <w:marTop w:val="0"/>
      <w:marBottom w:val="0"/>
      <w:divBdr>
        <w:top w:val="none" w:sz="0" w:space="0" w:color="auto"/>
        <w:left w:val="none" w:sz="0" w:space="0" w:color="auto"/>
        <w:bottom w:val="none" w:sz="0" w:space="0" w:color="auto"/>
        <w:right w:val="none" w:sz="0" w:space="0" w:color="auto"/>
      </w:divBdr>
    </w:div>
    <w:div w:id="1325477273">
      <w:bodyDiv w:val="1"/>
      <w:marLeft w:val="0"/>
      <w:marRight w:val="0"/>
      <w:marTop w:val="0"/>
      <w:marBottom w:val="0"/>
      <w:divBdr>
        <w:top w:val="none" w:sz="0" w:space="0" w:color="auto"/>
        <w:left w:val="none" w:sz="0" w:space="0" w:color="auto"/>
        <w:bottom w:val="none" w:sz="0" w:space="0" w:color="auto"/>
        <w:right w:val="none" w:sz="0" w:space="0" w:color="auto"/>
      </w:divBdr>
    </w:div>
    <w:div w:id="1613972733">
      <w:bodyDiv w:val="1"/>
      <w:marLeft w:val="0"/>
      <w:marRight w:val="0"/>
      <w:marTop w:val="0"/>
      <w:marBottom w:val="0"/>
      <w:divBdr>
        <w:top w:val="none" w:sz="0" w:space="0" w:color="auto"/>
        <w:left w:val="none" w:sz="0" w:space="0" w:color="auto"/>
        <w:bottom w:val="none" w:sz="0" w:space="0" w:color="auto"/>
        <w:right w:val="none" w:sz="0" w:space="0" w:color="auto"/>
      </w:divBdr>
    </w:div>
    <w:div w:id="1657415148">
      <w:bodyDiv w:val="1"/>
      <w:marLeft w:val="0"/>
      <w:marRight w:val="0"/>
      <w:marTop w:val="0"/>
      <w:marBottom w:val="0"/>
      <w:divBdr>
        <w:top w:val="none" w:sz="0" w:space="0" w:color="auto"/>
        <w:left w:val="none" w:sz="0" w:space="0" w:color="auto"/>
        <w:bottom w:val="none" w:sz="0" w:space="0" w:color="auto"/>
        <w:right w:val="none" w:sz="0" w:space="0" w:color="auto"/>
      </w:divBdr>
    </w:div>
    <w:div w:id="1961254333">
      <w:bodyDiv w:val="1"/>
      <w:marLeft w:val="0"/>
      <w:marRight w:val="0"/>
      <w:marTop w:val="0"/>
      <w:marBottom w:val="0"/>
      <w:divBdr>
        <w:top w:val="none" w:sz="0" w:space="0" w:color="auto"/>
        <w:left w:val="none" w:sz="0" w:space="0" w:color="auto"/>
        <w:bottom w:val="none" w:sz="0" w:space="0" w:color="auto"/>
        <w:right w:val="none" w:sz="0" w:space="0" w:color="auto"/>
      </w:divBdr>
    </w:div>
    <w:div w:id="20109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LT%20Product%20Authoring\Boilerplates\WSKU%20Lab%20Book%20Author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F9192A7D050C47A41DFBE57CB591A5" ma:contentTypeVersion="0" ma:contentTypeDescription="Create a new document." ma:contentTypeScope="" ma:versionID="485a4943f8a9085efc0405a8eb695218">
  <xsd:schema xmlns:xsd="http://www.w3.org/2001/XMLSchema" xmlns:xs="http://www.w3.org/2001/XMLSchema" xmlns:p="http://schemas.microsoft.com/office/2006/metadata/properties" targetNamespace="http://schemas.microsoft.com/office/2006/metadata/properties" ma:root="true" ma:fieldsID="a7c9ea3003598ff63be50cfc9788e6e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D95F-1AFE-45BF-B174-28A18A729CCF}">
  <ds:schemaRefs>
    <ds:schemaRef ds:uri="http://schemas.microsoft.com/office/2006/metadata/properties"/>
  </ds:schemaRefs>
</ds:datastoreItem>
</file>

<file path=customXml/itemProps2.xml><?xml version="1.0" encoding="utf-8"?>
<ds:datastoreItem xmlns:ds="http://schemas.openxmlformats.org/officeDocument/2006/customXml" ds:itemID="{16A7617F-9E90-4B6A-8C96-CABEDCA66F50}">
  <ds:schemaRefs>
    <ds:schemaRef ds:uri="http://schemas.microsoft.com/sharepoint/v3/contenttype/forms"/>
  </ds:schemaRefs>
</ds:datastoreItem>
</file>

<file path=customXml/itemProps3.xml><?xml version="1.0" encoding="utf-8"?>
<ds:datastoreItem xmlns:ds="http://schemas.openxmlformats.org/officeDocument/2006/customXml" ds:itemID="{D35ACF45-FD2E-4653-8771-474C12732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2E7B9BE-C4A5-4B74-8AFA-A624CD23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WSKU Lab Book Authoring Template.dot</Template>
  <TotalTime>157</TotalTime>
  <Pages>28</Pages>
  <Words>8095</Words>
  <Characters>46146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Typicus enim quidne metuo, opto, valetudo valetudo</vt:lpstr>
    </vt:vector>
  </TitlesOfParts>
  <Company>Microsoft Corporation</Company>
  <LinksUpToDate>false</LinksUpToDate>
  <CharactersWithSpaces>54133</CharactersWithSpaces>
  <SharedDoc>false</SharedDoc>
  <HLinks>
    <vt:vector size="12" baseType="variant">
      <vt:variant>
        <vt:i4>1703967</vt:i4>
      </vt:variant>
      <vt:variant>
        <vt:i4>3</vt:i4>
      </vt:variant>
      <vt:variant>
        <vt:i4>0</vt:i4>
      </vt:variant>
      <vt:variant>
        <vt:i4>5</vt:i4>
      </vt:variant>
      <vt:variant>
        <vt:lpwstr>http://www.aistocom/roeder/dotnet</vt:lpwstr>
      </vt:variant>
      <vt:variant>
        <vt:lpwstr/>
      </vt:variant>
      <vt:variant>
        <vt:i4>2031622</vt:i4>
      </vt:variant>
      <vt:variant>
        <vt:i4>0</vt:i4>
      </vt:variant>
      <vt:variant>
        <vt:i4>0</vt:i4>
      </vt:variant>
      <vt:variant>
        <vt:i4>5</vt:i4>
      </vt:variant>
      <vt:variant>
        <vt:lpwstr>http://www.microsoft.com/whdc/devtools/debugging/default.mspx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Typicus enim quidne metuo, opto, valetudo valetudo</dc:title>
  <dc:creator>Eric Sabetti</dc:creator>
  <cp:lastModifiedBy>Wolfgang Kroneder</cp:lastModifiedBy>
  <cp:revision>12</cp:revision>
  <cp:lastPrinted>2016-01-03T12:00:00Z</cp:lastPrinted>
  <dcterms:created xsi:type="dcterms:W3CDTF">2015-01-18T14:34:00Z</dcterms:created>
  <dcterms:modified xsi:type="dcterms:W3CDTF">2016-01-03T12:01:00Z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r8>1.042006</vt:r8>
  </property>
  <property fmtid="{D5CDD505-2E9C-101B-9397-08002B2CF9AE}" pid="3" name="SPSDescription">
    <vt:lpwstr/>
  </property>
  <property fmtid="{D5CDD505-2E9C-101B-9397-08002B2CF9AE}" pid="4" name="Owner">
    <vt:lpwstr>paulbate</vt:lpwstr>
  </property>
  <property fmtid="{D5CDD505-2E9C-101B-9397-08002B2CF9AE}" pid="5" name="Status">
    <vt:lpwstr>Draft</vt:lpwstr>
  </property>
  <property fmtid="{D5CDD505-2E9C-101B-9397-08002B2CF9AE}" pid="6" name="ContentTypeId">
    <vt:lpwstr>0x01010097F9192A7D050C47A41DFBE57CB591A5</vt:lpwstr>
  </property>
  <property fmtid="{D5CDD505-2E9C-101B-9397-08002B2CF9AE}" pid="7" name="TemplateUrl">
    <vt:lpwstr/>
  </property>
  <property fmtid="{D5CDD505-2E9C-101B-9397-08002B2CF9AE}" pid="8" name="Order">
    <vt:r8>56200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ies>
</file>